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OptimisTable"/>
        <w:tblW w:w="0" w:type="auto"/>
        <w:tblInd w:w="-193" w:type="dxa"/>
        <w:tblLook w:val="01E0" w:firstRow="1" w:lastRow="1" w:firstColumn="1" w:lastColumn="1" w:noHBand="0" w:noVBand="0"/>
      </w:tblPr>
      <w:tblGrid>
        <w:gridCol w:w="2938"/>
        <w:gridCol w:w="5771"/>
      </w:tblGrid>
      <w:tr w:rsidR="00EF4C7F" w:rsidRPr="004651FD" w14:paraId="15634B73" w14:textId="77777777" w:rsidTr="006D4A4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938" w:type="dxa"/>
          </w:tcPr>
          <w:p w14:paraId="526BA7DC" w14:textId="77777777" w:rsidR="00E66DFB" w:rsidRPr="00AB460B" w:rsidRDefault="00E66DFB" w:rsidP="001C36AE">
            <w:r w:rsidRPr="00AB460B">
              <w:rPr>
                <w:bCs/>
              </w:rPr>
              <w:t>Test Case Number Version</w:t>
            </w:r>
          </w:p>
        </w:tc>
        <w:tc>
          <w:tcPr>
            <w:cnfStyle w:val="000100000000" w:firstRow="0" w:lastRow="0" w:firstColumn="0" w:lastColumn="1" w:oddVBand="0" w:evenVBand="0" w:oddHBand="0" w:evenHBand="0" w:firstRowFirstColumn="0" w:firstRowLastColumn="0" w:lastRowFirstColumn="0" w:lastRowLastColumn="0"/>
            <w:tcW w:w="5771" w:type="dxa"/>
          </w:tcPr>
          <w:p w14:paraId="071395B7" w14:textId="29582AC4" w:rsidR="00E66DFB" w:rsidRPr="004651FD" w:rsidRDefault="003C6D45" w:rsidP="002121B6">
            <w:r>
              <w:t>SDO_iter_1_feature_1</w:t>
            </w:r>
          </w:p>
        </w:tc>
      </w:tr>
      <w:tr w:rsidR="00EF4C7F" w:rsidRPr="004651FD" w14:paraId="1F87C4C6"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1D523693" w14:textId="77777777" w:rsidR="00E66DFB" w:rsidRPr="00AB460B" w:rsidRDefault="00E66DFB" w:rsidP="001C36AE">
            <w:r w:rsidRPr="00AB460B">
              <w:rPr>
                <w:bCs/>
              </w:rPr>
              <w:t>Test Case Title</w:t>
            </w:r>
          </w:p>
        </w:tc>
        <w:tc>
          <w:tcPr>
            <w:cnfStyle w:val="000100000000" w:firstRow="0" w:lastRow="0" w:firstColumn="0" w:lastColumn="1" w:oddVBand="0" w:evenVBand="0" w:oddHBand="0" w:evenHBand="0" w:firstRowFirstColumn="0" w:firstRowLastColumn="0" w:lastRowFirstColumn="0" w:lastRowLastColumn="0"/>
            <w:tcW w:w="5771" w:type="dxa"/>
          </w:tcPr>
          <w:p w14:paraId="760456ED" w14:textId="6D8A84E6" w:rsidR="00E66DFB" w:rsidRPr="00156CDD" w:rsidRDefault="006467F4" w:rsidP="000B5C04">
            <w:pPr>
              <w:pStyle w:val="Default"/>
              <w:jc w:val="both"/>
              <w:rPr>
                <w:rFonts w:ascii="Calibri" w:hAnsi="Calibri" w:cs="Calibri"/>
              </w:rPr>
            </w:pPr>
            <w:r>
              <w:rPr>
                <w:rFonts w:ascii="Calibri" w:hAnsi="Calibri" w:cs="Calibri"/>
              </w:rPr>
              <w:t>Deployment Support</w:t>
            </w:r>
            <w:r w:rsidR="00242AD0">
              <w:rPr>
                <w:rFonts w:ascii="Calibri" w:hAnsi="Calibri" w:cs="Calibri"/>
              </w:rPr>
              <w:t xml:space="preserve"> for Federation </w:t>
            </w:r>
            <w:r w:rsidR="009F5E07">
              <w:rPr>
                <w:rFonts w:ascii="Calibri" w:hAnsi="Calibri" w:cs="Calibri"/>
              </w:rPr>
              <w:t>scenario</w:t>
            </w:r>
          </w:p>
        </w:tc>
      </w:tr>
      <w:tr w:rsidR="00EF4C7F" w:rsidRPr="004651FD" w14:paraId="31ED85CC"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3694B161" w14:textId="77777777" w:rsidR="00E66DFB" w:rsidRPr="00AB460B" w:rsidRDefault="00E66DFB" w:rsidP="001C36AE">
            <w:pPr>
              <w:rPr>
                <w:bCs/>
              </w:rPr>
            </w:pPr>
            <w:r w:rsidRPr="00AB460B">
              <w:rPr>
                <w:bCs/>
              </w:rPr>
              <w:t>Module tested</w:t>
            </w:r>
          </w:p>
        </w:tc>
        <w:tc>
          <w:tcPr>
            <w:cnfStyle w:val="000100000000" w:firstRow="0" w:lastRow="0" w:firstColumn="0" w:lastColumn="1" w:oddVBand="0" w:evenVBand="0" w:oddHBand="0" w:evenHBand="0" w:firstRowFirstColumn="0" w:firstRowLastColumn="0" w:lastRowFirstColumn="0" w:lastRowLastColumn="0"/>
            <w:tcW w:w="5771" w:type="dxa"/>
          </w:tcPr>
          <w:p w14:paraId="01659ABA" w14:textId="77777777" w:rsidR="00E66DFB" w:rsidRPr="00156CDD" w:rsidRDefault="00E66DFB" w:rsidP="002121B6">
            <w:pPr>
              <w:rPr>
                <w:rFonts w:cs="Calibri"/>
              </w:rPr>
            </w:pPr>
            <w:r w:rsidRPr="00156CDD">
              <w:rPr>
                <w:rFonts w:cs="Calibri"/>
              </w:rPr>
              <w:t>Service Deployment Optimizer   (SDO)</w:t>
            </w:r>
          </w:p>
        </w:tc>
      </w:tr>
      <w:tr w:rsidR="00EF4C7F" w:rsidRPr="004651FD" w14:paraId="3B5A9303"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0032ADBE" w14:textId="19A84CFB" w:rsidR="00E66DFB" w:rsidRPr="00AB460B" w:rsidRDefault="00E66DFB" w:rsidP="009F5E07">
            <w:pPr>
              <w:rPr>
                <w:bCs/>
              </w:rPr>
            </w:pPr>
            <w:r w:rsidRPr="00AB460B">
              <w:rPr>
                <w:bCs/>
              </w:rPr>
              <w:t xml:space="preserve">Related </w:t>
            </w:r>
            <w:r w:rsidR="00FA0552">
              <w:rPr>
                <w:bCs/>
              </w:rPr>
              <w:t>ticket (s</w:t>
            </w:r>
            <w:r w:rsidR="00E022DB">
              <w:rPr>
                <w:bCs/>
              </w:rPr>
              <w:t>)</w:t>
            </w:r>
          </w:p>
        </w:tc>
        <w:tc>
          <w:tcPr>
            <w:cnfStyle w:val="000100000000" w:firstRow="0" w:lastRow="0" w:firstColumn="0" w:lastColumn="1" w:oddVBand="0" w:evenVBand="0" w:oddHBand="0" w:evenHBand="0" w:firstRowFirstColumn="0" w:firstRowLastColumn="0" w:lastRowFirstColumn="0" w:lastRowLastColumn="0"/>
            <w:tcW w:w="5771" w:type="dxa"/>
          </w:tcPr>
          <w:p w14:paraId="33400DB4" w14:textId="3CAC5A3A" w:rsidR="00E66DFB" w:rsidRPr="00156CDD" w:rsidRDefault="00E21955" w:rsidP="002121B6">
            <w:pPr>
              <w:pStyle w:val="Default"/>
              <w:jc w:val="both"/>
              <w:rPr>
                <w:rFonts w:ascii="Calibri" w:hAnsi="Calibri" w:cs="Calibri"/>
              </w:rPr>
            </w:pPr>
            <w:r>
              <w:rPr>
                <w:rFonts w:ascii="Calibri" w:hAnsi="Calibri" w:cs="Calibri"/>
              </w:rPr>
              <w:t>814</w:t>
            </w:r>
          </w:p>
        </w:tc>
      </w:tr>
      <w:tr w:rsidR="00EF4C7F" w:rsidRPr="004651FD" w14:paraId="346C460C"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1CC6B7CA" w14:textId="77777777" w:rsidR="00E66DFB" w:rsidRPr="00AB460B" w:rsidRDefault="00E66DFB" w:rsidP="001C36AE">
            <w:pPr>
              <w:rPr>
                <w:bCs/>
              </w:rPr>
            </w:pPr>
            <w:r w:rsidRPr="00AB460B">
              <w:rPr>
                <w:bCs/>
              </w:rPr>
              <w:t>Target</w:t>
            </w:r>
          </w:p>
        </w:tc>
        <w:tc>
          <w:tcPr>
            <w:cnfStyle w:val="000100000000" w:firstRow="0" w:lastRow="0" w:firstColumn="0" w:lastColumn="1" w:oddVBand="0" w:evenVBand="0" w:oddHBand="0" w:evenHBand="0" w:firstRowFirstColumn="0" w:firstRowLastColumn="0" w:lastRowFirstColumn="0" w:lastRowLastColumn="0"/>
            <w:tcW w:w="5771" w:type="dxa"/>
          </w:tcPr>
          <w:p w14:paraId="0E858C83" w14:textId="622177C8" w:rsidR="00E66DFB" w:rsidRPr="00156CDD" w:rsidRDefault="001F6469" w:rsidP="005D6E22">
            <w:pPr>
              <w:rPr>
                <w:rFonts w:cs="Calibri"/>
              </w:rPr>
            </w:pPr>
            <w:r w:rsidRPr="0001610A">
              <w:rPr>
                <w:rFonts w:cs="Calibri"/>
              </w:rPr>
              <w:t xml:space="preserve">In runtime federation case, the goal of the </w:t>
            </w:r>
            <w:r w:rsidR="005D6E22">
              <w:rPr>
                <w:rFonts w:cs="Calibri"/>
              </w:rPr>
              <w:t xml:space="preserve">SDO </w:t>
            </w:r>
            <w:r w:rsidRPr="0001610A">
              <w:rPr>
                <w:rFonts w:cs="Calibri"/>
              </w:rPr>
              <w:t>is to find the best possible IP to federate/host a data VM.  The best IP should fulfil the TREC requirements specified by the Data Manager</w:t>
            </w:r>
            <w:r>
              <w:rPr>
                <w:rFonts w:cs="Calibri"/>
              </w:rPr>
              <w:t>, and also (according to the Federation Candidate Selector in the Data manager) keep cross-IP data traffic at a suitable level</w:t>
            </w:r>
            <w:r w:rsidRPr="0001610A">
              <w:rPr>
                <w:rFonts w:cs="Calibri"/>
              </w:rPr>
              <w:t>.</w:t>
            </w:r>
            <w:r>
              <w:rPr>
                <w:rFonts w:cs="Calibri"/>
              </w:rPr>
              <w:t xml:space="preserve"> To ensure the latter the latter, </w:t>
            </w:r>
            <w:r w:rsidRPr="0001610A">
              <w:rPr>
                <w:rFonts w:cs="Calibri"/>
              </w:rPr>
              <w:t>data activity info</w:t>
            </w:r>
            <w:r>
              <w:rPr>
                <w:rFonts w:cs="Calibri"/>
              </w:rPr>
              <w:t>rmation</w:t>
            </w:r>
            <w:r w:rsidRPr="0001610A">
              <w:rPr>
                <w:rFonts w:cs="Calibri"/>
              </w:rPr>
              <w:t xml:space="preserve"> of VMs </w:t>
            </w:r>
            <w:r>
              <w:rPr>
                <w:rFonts w:cs="Calibri"/>
              </w:rPr>
              <w:t xml:space="preserve">that </w:t>
            </w:r>
            <w:r w:rsidRPr="0001610A">
              <w:rPr>
                <w:rFonts w:cs="Calibri"/>
              </w:rPr>
              <w:t>belong to the current service is also taken into consideration</w:t>
            </w:r>
            <w:r>
              <w:rPr>
                <w:rFonts w:cs="Calibri"/>
              </w:rPr>
              <w:t xml:space="preserve"> d</w:t>
            </w:r>
            <w:r w:rsidRPr="0001610A">
              <w:rPr>
                <w:rFonts w:cs="Calibri"/>
              </w:rPr>
              <w:t xml:space="preserve">uring the decision-making, as </w:t>
            </w:r>
            <w:r>
              <w:rPr>
                <w:rFonts w:cs="Calibri"/>
              </w:rPr>
              <w:t>is</w:t>
            </w:r>
            <w:r w:rsidRPr="0001610A">
              <w:rPr>
                <w:rFonts w:cs="Calibri"/>
              </w:rPr>
              <w:t xml:space="preserve"> the mount of data traffic generated by the VMs. This data activity information is retrieved from the Data Manager.</w:t>
            </w:r>
          </w:p>
        </w:tc>
      </w:tr>
      <w:tr w:rsidR="00EF4C7F" w:rsidRPr="004651FD" w14:paraId="5AC8CE4D"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38C806A3" w14:textId="77777777" w:rsidR="00E66DFB" w:rsidRPr="00AB460B" w:rsidRDefault="00E66DFB" w:rsidP="001C36AE">
            <w:pPr>
              <w:rPr>
                <w:bCs/>
              </w:rPr>
            </w:pPr>
            <w:r w:rsidRPr="00AB460B">
              <w:rPr>
                <w:bCs/>
              </w:rPr>
              <w:t>Initial condition(s)</w:t>
            </w:r>
          </w:p>
        </w:tc>
        <w:tc>
          <w:tcPr>
            <w:cnfStyle w:val="000100000000" w:firstRow="0" w:lastRow="0" w:firstColumn="0" w:lastColumn="1" w:oddVBand="0" w:evenVBand="0" w:oddHBand="0" w:evenHBand="0" w:firstRowFirstColumn="0" w:firstRowLastColumn="0" w:lastRowFirstColumn="0" w:lastRowLastColumn="0"/>
            <w:tcW w:w="5771" w:type="dxa"/>
          </w:tcPr>
          <w:p w14:paraId="4D30FBC3" w14:textId="77777777" w:rsidR="00F522C3" w:rsidRDefault="003A6CDA" w:rsidP="003A6CDA">
            <w:pPr>
              <w:pStyle w:val="ListParagraph"/>
              <w:numPr>
                <w:ilvl w:val="0"/>
                <w:numId w:val="6"/>
              </w:numPr>
              <w:tabs>
                <w:tab w:val="left" w:pos="3856"/>
              </w:tabs>
              <w:jc w:val="left"/>
              <w:rPr>
                <w:rFonts w:cs="Calibri"/>
              </w:rPr>
            </w:pPr>
            <w:r w:rsidRPr="008B2263">
              <w:rPr>
                <w:rFonts w:cs="Calibri"/>
              </w:rPr>
              <w:t xml:space="preserve">A service </w:t>
            </w:r>
            <w:r>
              <w:rPr>
                <w:rFonts w:cs="Calibri"/>
              </w:rPr>
              <w:t>deployed and</w:t>
            </w:r>
            <w:r w:rsidRPr="008B2263">
              <w:rPr>
                <w:rFonts w:cs="Calibri"/>
              </w:rPr>
              <w:t xml:space="preserve"> running</w:t>
            </w:r>
            <w:r>
              <w:rPr>
                <w:rFonts w:cs="Calibri"/>
              </w:rPr>
              <w:t xml:space="preserve"> in an IP (IP1), with an additional VM deployed in a remote IP (IP2).  The remote VM can be started as a result of either bursting or deployment time federation. Both IP1 and IP2 must have full installations of the OPTIMIS Toolkit. The SDO deployed in IP1 (for bursting and federation) must have its IP Registry configured with information about IP2, and preferably also other OPTIMIS IPs, the latter to ensure that the correct IP is selected.</w:t>
            </w:r>
          </w:p>
          <w:p w14:paraId="33F50B8C" w14:textId="78EBDA56" w:rsidR="00E66DFB" w:rsidRPr="00F522C3" w:rsidRDefault="003A6CDA" w:rsidP="003A6CDA">
            <w:pPr>
              <w:pStyle w:val="ListParagraph"/>
              <w:numPr>
                <w:ilvl w:val="0"/>
                <w:numId w:val="6"/>
              </w:numPr>
              <w:tabs>
                <w:tab w:val="left" w:pos="3856"/>
              </w:tabs>
              <w:jc w:val="left"/>
              <w:rPr>
                <w:rFonts w:cs="Calibri"/>
              </w:rPr>
            </w:pPr>
            <w:r w:rsidRPr="00F522C3">
              <w:rPr>
                <w:rFonts w:cs="Calibri"/>
              </w:rPr>
              <w:t xml:space="preserve">The DataManager determines that data federation is required. This can in term be </w:t>
            </w:r>
            <w:r w:rsidR="0043702A" w:rsidRPr="00F522C3">
              <w:rPr>
                <w:rFonts w:cs="Calibri"/>
              </w:rPr>
              <w:t>triggered</w:t>
            </w:r>
            <w:r w:rsidRPr="00F522C3">
              <w:rPr>
                <w:rFonts w:cs="Calibri"/>
              </w:rPr>
              <w:t xml:space="preserve"> either by hand, or, e.g., through risk.</w:t>
            </w:r>
            <w:r w:rsidR="009F5E07">
              <w:rPr>
                <w:rFonts w:cs="Calibri"/>
              </w:rPr>
              <w:t xml:space="preserve"> The Data Manager contacts the SDO to start the scenario.</w:t>
            </w:r>
            <w:r w:rsidR="00E66DFB" w:rsidRPr="00F522C3">
              <w:rPr>
                <w:rFonts w:cs="Calibri"/>
              </w:rPr>
              <w:tab/>
            </w:r>
          </w:p>
        </w:tc>
      </w:tr>
      <w:tr w:rsidR="00EF4C7F" w:rsidRPr="004651FD" w14:paraId="748FA77F"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649F5502" w14:textId="77777777" w:rsidR="00E66DFB" w:rsidRPr="00AB460B" w:rsidRDefault="00E66DFB" w:rsidP="001C36AE">
            <w:pPr>
              <w:rPr>
                <w:bCs/>
              </w:rPr>
            </w:pPr>
            <w:r w:rsidRPr="00AB460B">
              <w:rPr>
                <w:bCs/>
              </w:rPr>
              <w:t>Expected results</w:t>
            </w:r>
          </w:p>
        </w:tc>
        <w:tc>
          <w:tcPr>
            <w:cnfStyle w:val="000100000000" w:firstRow="0" w:lastRow="0" w:firstColumn="0" w:lastColumn="1" w:oddVBand="0" w:evenVBand="0" w:oddHBand="0" w:evenHBand="0" w:firstRowFirstColumn="0" w:firstRowLastColumn="0" w:lastRowFirstColumn="0" w:lastRowLastColumn="0"/>
            <w:tcW w:w="5771" w:type="dxa"/>
          </w:tcPr>
          <w:p w14:paraId="4F8D234A" w14:textId="4EF1EA87" w:rsidR="00E66DFB" w:rsidRPr="00156CDD" w:rsidRDefault="007E2FED" w:rsidP="002121B6">
            <w:pPr>
              <w:pStyle w:val="Default"/>
              <w:jc w:val="both"/>
              <w:rPr>
                <w:rFonts w:ascii="Calibri" w:hAnsi="Calibri" w:cs="Calibri"/>
              </w:rPr>
            </w:pPr>
            <w:r>
              <w:rPr>
                <w:rFonts w:ascii="Calibri" w:hAnsi="Calibri" w:cs="Calibri"/>
              </w:rPr>
              <w:t>A new data VM is started in a remote IP, namely in IP2. The location of the new VM can be confirmed using the Data Manager GUI (by investigating data VM location in the embedded Google map).</w:t>
            </w:r>
          </w:p>
        </w:tc>
      </w:tr>
      <w:tr w:rsidR="00EF4C7F" w:rsidRPr="004651FD" w14:paraId="379CF97A"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6199644" w14:textId="77777777" w:rsidR="00E66DFB" w:rsidRPr="00AB460B" w:rsidRDefault="00E66DFB" w:rsidP="001C36AE">
            <w:pPr>
              <w:rPr>
                <w:bCs/>
              </w:rPr>
            </w:pPr>
            <w:r w:rsidRPr="00AB460B">
              <w:rPr>
                <w:bCs/>
              </w:rPr>
              <w:t>Status</w:t>
            </w:r>
          </w:p>
        </w:tc>
        <w:tc>
          <w:tcPr>
            <w:cnfStyle w:val="000100000000" w:firstRow="0" w:lastRow="0" w:firstColumn="0" w:lastColumn="1" w:oddVBand="0" w:evenVBand="0" w:oddHBand="0" w:evenHBand="0" w:firstRowFirstColumn="0" w:firstRowLastColumn="0" w:lastRowFirstColumn="0" w:lastRowLastColumn="0"/>
            <w:tcW w:w="5771" w:type="dxa"/>
          </w:tcPr>
          <w:p w14:paraId="5EA69487" w14:textId="0D64921A" w:rsidR="00E66DFB" w:rsidRPr="00156CDD" w:rsidRDefault="00902629" w:rsidP="002121B6">
            <w:pPr>
              <w:rPr>
                <w:rFonts w:cs="Calibri"/>
              </w:rPr>
            </w:pPr>
            <w:r>
              <w:rPr>
                <w:rFonts w:cs="Calibri"/>
              </w:rPr>
              <w:t>Completed.</w:t>
            </w:r>
          </w:p>
        </w:tc>
      </w:tr>
      <w:tr w:rsidR="00EF4C7F" w:rsidRPr="00311EDD" w14:paraId="6AA05037"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1C1B8F85" w14:textId="77777777" w:rsidR="00E66DFB" w:rsidRPr="00AB460B" w:rsidRDefault="00E66DFB" w:rsidP="001C36AE">
            <w:pPr>
              <w:rPr>
                <w:bCs/>
              </w:rPr>
            </w:pPr>
            <w:r w:rsidRPr="00AB460B">
              <w:rPr>
                <w:bCs/>
              </w:rPr>
              <w:t>Owner</w:t>
            </w:r>
          </w:p>
        </w:tc>
        <w:tc>
          <w:tcPr>
            <w:cnfStyle w:val="000100000000" w:firstRow="0" w:lastRow="0" w:firstColumn="0" w:lastColumn="1" w:oddVBand="0" w:evenVBand="0" w:oddHBand="0" w:evenHBand="0" w:firstRowFirstColumn="0" w:firstRowLastColumn="0" w:lastRowFirstColumn="0" w:lastRowLastColumn="0"/>
            <w:tcW w:w="5771" w:type="dxa"/>
          </w:tcPr>
          <w:p w14:paraId="685D9EC1" w14:textId="77777777" w:rsidR="00E66DFB" w:rsidRPr="00AA4302" w:rsidRDefault="00E66DFB" w:rsidP="002121B6">
            <w:pPr>
              <w:rPr>
                <w:rFonts w:cs="Calibri"/>
                <w:lang w:val="fr-FR"/>
              </w:rPr>
            </w:pPr>
            <w:r w:rsidRPr="00AA4302">
              <w:rPr>
                <w:rFonts w:cs="Calibri"/>
                <w:lang w:val="fr-FR"/>
              </w:rPr>
              <w:t>Wubin Li (UMU), Petter</w:t>
            </w:r>
            <w:r w:rsidR="00B8664E">
              <w:rPr>
                <w:rFonts w:cs="Calibri"/>
                <w:lang w:val="fr-FR"/>
              </w:rPr>
              <w:t xml:space="preserve"> </w:t>
            </w:r>
            <w:r w:rsidRPr="00AA4302">
              <w:rPr>
                <w:rFonts w:cs="Calibri"/>
                <w:lang w:val="fr-FR"/>
              </w:rPr>
              <w:t>Svärd (UMU)</w:t>
            </w:r>
          </w:p>
        </w:tc>
      </w:tr>
      <w:tr w:rsidR="00EF4C7F" w:rsidRPr="004651FD" w14:paraId="74085980"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33242B9" w14:textId="77777777" w:rsidR="00E66DFB" w:rsidRPr="00AB460B" w:rsidRDefault="00E66DFB" w:rsidP="001C36AE">
            <w:pPr>
              <w:rPr>
                <w:bCs/>
              </w:rPr>
            </w:pPr>
            <w:r w:rsidRPr="00AB460B">
              <w:rPr>
                <w:bCs/>
              </w:rPr>
              <w:t>Assigned</w:t>
            </w:r>
          </w:p>
        </w:tc>
        <w:tc>
          <w:tcPr>
            <w:cnfStyle w:val="000100000000" w:firstRow="0" w:lastRow="0" w:firstColumn="0" w:lastColumn="1" w:oddVBand="0" w:evenVBand="0" w:oddHBand="0" w:evenHBand="0" w:firstRowFirstColumn="0" w:firstRowLastColumn="0" w:lastRowFirstColumn="0" w:lastRowLastColumn="0"/>
            <w:tcW w:w="5771" w:type="dxa"/>
          </w:tcPr>
          <w:p w14:paraId="5A366688" w14:textId="7A68465D" w:rsidR="00E66DFB" w:rsidRPr="00156CDD" w:rsidRDefault="00493581" w:rsidP="002121B6">
            <w:pPr>
              <w:rPr>
                <w:rFonts w:cs="Calibri"/>
              </w:rPr>
            </w:pPr>
            <w:r w:rsidRPr="00493581">
              <w:rPr>
                <w:rFonts w:cs="Calibri"/>
              </w:rPr>
              <w:t>SCAI (Hassan)</w:t>
            </w:r>
          </w:p>
        </w:tc>
      </w:tr>
      <w:tr w:rsidR="00EF4C7F" w:rsidRPr="004651FD" w14:paraId="6C904CF6"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7F5E8B7E" w14:textId="77777777" w:rsidR="00E66DFB" w:rsidRPr="00AB460B" w:rsidRDefault="00E66DFB" w:rsidP="001C36AE">
            <w:pPr>
              <w:rPr>
                <w:bCs/>
              </w:rPr>
            </w:pPr>
            <w:r w:rsidRPr="00AB460B">
              <w:rPr>
                <w:bCs/>
              </w:rPr>
              <w:t>Steps</w:t>
            </w:r>
          </w:p>
        </w:tc>
        <w:tc>
          <w:tcPr>
            <w:cnfStyle w:val="000100000000" w:firstRow="0" w:lastRow="0" w:firstColumn="0" w:lastColumn="1" w:oddVBand="0" w:evenVBand="0" w:oddHBand="0" w:evenHBand="0" w:firstRowFirstColumn="0" w:firstRowLastColumn="0" w:lastRowFirstColumn="0" w:lastRowLastColumn="0"/>
            <w:tcW w:w="5771" w:type="dxa"/>
          </w:tcPr>
          <w:p w14:paraId="322FBDC7" w14:textId="12DDC5F2" w:rsidR="008F3F8E" w:rsidRPr="00DA00B6" w:rsidRDefault="00DA00B6" w:rsidP="00DA00B6">
            <w:pPr>
              <w:rPr>
                <w:rFonts w:cs="Calibri"/>
                <w:lang w:val="en-US" w:eastAsia="zh-CN"/>
              </w:rPr>
            </w:pPr>
            <w:r>
              <w:rPr>
                <w:rFonts w:cs="Calibri"/>
              </w:rPr>
              <w:t>N/A</w:t>
            </w:r>
          </w:p>
        </w:tc>
      </w:tr>
      <w:tr w:rsidR="00EF4C7F" w:rsidRPr="00311EDD" w14:paraId="130C2F1D"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76E5791E" w14:textId="77777777" w:rsidR="00E66DFB" w:rsidRPr="00AB460B" w:rsidRDefault="00E66DFB" w:rsidP="001C36AE">
            <w:pPr>
              <w:rPr>
                <w:bCs/>
              </w:rPr>
            </w:pPr>
            <w:r w:rsidRPr="00AB460B">
              <w:rPr>
                <w:bCs/>
              </w:rPr>
              <w:t>Feedback receiver</w:t>
            </w:r>
          </w:p>
        </w:tc>
        <w:tc>
          <w:tcPr>
            <w:cnfStyle w:val="000100000000" w:firstRow="0" w:lastRow="0" w:firstColumn="0" w:lastColumn="1" w:oddVBand="0" w:evenVBand="0" w:oddHBand="0" w:evenHBand="0" w:firstRowFirstColumn="0" w:firstRowLastColumn="0" w:lastRowFirstColumn="0" w:lastRowLastColumn="0"/>
            <w:tcW w:w="5771" w:type="dxa"/>
          </w:tcPr>
          <w:p w14:paraId="5C64688F" w14:textId="77777777" w:rsidR="00E66DFB" w:rsidRPr="00AA4302" w:rsidRDefault="00E66DFB" w:rsidP="002121B6">
            <w:pPr>
              <w:rPr>
                <w:rFonts w:cs="Calibri"/>
                <w:lang w:val="fr-FR"/>
              </w:rPr>
            </w:pPr>
            <w:r w:rsidRPr="00AA4302">
              <w:rPr>
                <w:rFonts w:cs="Calibri"/>
                <w:lang w:val="fr-FR"/>
              </w:rPr>
              <w:t>Wubin Li (UMU), Petter</w:t>
            </w:r>
            <w:r w:rsidR="00B87E73">
              <w:rPr>
                <w:rFonts w:cs="Calibri"/>
                <w:lang w:val="fr-FR"/>
              </w:rPr>
              <w:t xml:space="preserve"> </w:t>
            </w:r>
            <w:r w:rsidRPr="00AA4302">
              <w:rPr>
                <w:rFonts w:cs="Calibri"/>
                <w:lang w:val="fr-FR"/>
              </w:rPr>
              <w:t>Svärd (UMU)</w:t>
            </w:r>
          </w:p>
        </w:tc>
      </w:tr>
      <w:tr w:rsidR="00EF4C7F" w:rsidRPr="004651FD" w14:paraId="7FD84F4C"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557813FF" w14:textId="77777777" w:rsidR="00E66DFB" w:rsidRPr="00AB460B" w:rsidRDefault="00E66DFB" w:rsidP="001C36AE">
            <w:pPr>
              <w:rPr>
                <w:bCs/>
              </w:rPr>
            </w:pPr>
            <w:r w:rsidRPr="00AB460B">
              <w:rPr>
                <w:bCs/>
              </w:rPr>
              <w:t>Start date</w:t>
            </w:r>
          </w:p>
        </w:tc>
        <w:tc>
          <w:tcPr>
            <w:cnfStyle w:val="000100000000" w:firstRow="0" w:lastRow="0" w:firstColumn="0" w:lastColumn="1" w:oddVBand="0" w:evenVBand="0" w:oddHBand="0" w:evenHBand="0" w:firstRowFirstColumn="0" w:firstRowLastColumn="0" w:lastRowFirstColumn="0" w:lastRowLastColumn="0"/>
            <w:tcW w:w="5771" w:type="dxa"/>
          </w:tcPr>
          <w:p w14:paraId="7AA3FAC5" w14:textId="77777777" w:rsidR="00E66DFB" w:rsidRPr="00093C2F" w:rsidRDefault="00E66DFB" w:rsidP="002121B6">
            <w:pPr>
              <w:pStyle w:val="Default"/>
              <w:jc w:val="both"/>
              <w:rPr>
                <w:rFonts w:asciiTheme="minorHAnsi" w:hAnsiTheme="minorHAnsi" w:cstheme="minorHAnsi"/>
              </w:rPr>
            </w:pPr>
            <w:r>
              <w:rPr>
                <w:rFonts w:asciiTheme="minorHAnsi" w:hAnsiTheme="minorHAnsi" w:cstheme="minorHAnsi"/>
              </w:rPr>
              <w:t>M</w:t>
            </w:r>
            <w:r w:rsidR="004246AF">
              <w:rPr>
                <w:rFonts w:asciiTheme="minorHAnsi" w:hAnsiTheme="minorHAnsi" w:cstheme="minorHAnsi"/>
              </w:rPr>
              <w:t>24</w:t>
            </w:r>
          </w:p>
        </w:tc>
      </w:tr>
      <w:tr w:rsidR="00EF4C7F" w:rsidRPr="004651FD" w14:paraId="55382730"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8672101" w14:textId="77777777" w:rsidR="00E66DFB" w:rsidRPr="00AB460B" w:rsidRDefault="00E66DFB" w:rsidP="001C36AE">
            <w:pPr>
              <w:rPr>
                <w:bCs/>
              </w:rPr>
            </w:pPr>
            <w:r w:rsidRPr="00AB460B">
              <w:rPr>
                <w:bCs/>
              </w:rPr>
              <w:t>End date</w:t>
            </w:r>
          </w:p>
        </w:tc>
        <w:tc>
          <w:tcPr>
            <w:cnfStyle w:val="000100000000" w:firstRow="0" w:lastRow="0" w:firstColumn="0" w:lastColumn="1" w:oddVBand="0" w:evenVBand="0" w:oddHBand="0" w:evenHBand="0" w:firstRowFirstColumn="0" w:firstRowLastColumn="0" w:lastRowFirstColumn="0" w:lastRowLastColumn="0"/>
            <w:tcW w:w="5771" w:type="dxa"/>
          </w:tcPr>
          <w:p w14:paraId="1769E9B9" w14:textId="77777777" w:rsidR="00E66DFB" w:rsidRPr="00093C2F" w:rsidRDefault="00E66DFB" w:rsidP="002121B6">
            <w:pPr>
              <w:pStyle w:val="Default"/>
              <w:jc w:val="both"/>
              <w:rPr>
                <w:rFonts w:asciiTheme="minorHAnsi" w:hAnsiTheme="minorHAnsi" w:cstheme="minorHAnsi"/>
              </w:rPr>
            </w:pPr>
            <w:r>
              <w:rPr>
                <w:rFonts w:asciiTheme="minorHAnsi" w:hAnsiTheme="minorHAnsi" w:cstheme="minorHAnsi"/>
              </w:rPr>
              <w:t>M</w:t>
            </w:r>
            <w:r w:rsidR="004246AF">
              <w:rPr>
                <w:rFonts w:asciiTheme="minorHAnsi" w:hAnsiTheme="minorHAnsi" w:cstheme="minorHAnsi"/>
              </w:rPr>
              <w:t>36</w:t>
            </w:r>
          </w:p>
        </w:tc>
      </w:tr>
      <w:tr w:rsidR="00EF4C7F" w:rsidRPr="004651FD" w14:paraId="47E13636"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66443321" w14:textId="77777777" w:rsidR="00E66DFB" w:rsidRDefault="00E66DFB" w:rsidP="001C36AE">
            <w:pPr>
              <w:rPr>
                <w:bCs/>
              </w:rPr>
            </w:pPr>
            <w:r>
              <w:rPr>
                <w:bCs/>
              </w:rPr>
              <w:t>Passed?</w:t>
            </w:r>
          </w:p>
        </w:tc>
        <w:tc>
          <w:tcPr>
            <w:cnfStyle w:val="000100000000" w:firstRow="0" w:lastRow="0" w:firstColumn="0" w:lastColumn="1" w:oddVBand="0" w:evenVBand="0" w:oddHBand="0" w:evenHBand="0" w:firstRowFirstColumn="0" w:firstRowLastColumn="0" w:lastRowFirstColumn="0" w:lastRowLastColumn="0"/>
            <w:tcW w:w="5771" w:type="dxa"/>
          </w:tcPr>
          <w:p w14:paraId="616A58E5" w14:textId="1E063A97" w:rsidR="00E66DFB" w:rsidRPr="00093C2F" w:rsidRDefault="003A5556" w:rsidP="003A5556">
            <w:pPr>
              <w:rPr>
                <w:rFonts w:asciiTheme="minorHAnsi" w:hAnsiTheme="minorHAnsi" w:cstheme="minorHAnsi"/>
              </w:rPr>
            </w:pPr>
            <w:r>
              <w:rPr>
                <w:rFonts w:asciiTheme="minorHAnsi" w:hAnsiTheme="minorHAnsi" w:cstheme="minorHAnsi"/>
              </w:rPr>
              <w:t>Steps are not sp</w:t>
            </w:r>
            <w:bookmarkStart w:id="0" w:name="_GoBack"/>
            <w:bookmarkEnd w:id="0"/>
            <w:r>
              <w:rPr>
                <w:rFonts w:asciiTheme="minorHAnsi" w:hAnsiTheme="minorHAnsi" w:cstheme="minorHAnsi"/>
              </w:rPr>
              <w:t>ecified, so testing is not possible. But it seems ok</w:t>
            </w:r>
            <w:r w:rsidR="00633EB4">
              <w:rPr>
                <w:rFonts w:asciiTheme="minorHAnsi" w:hAnsiTheme="minorHAnsi" w:cstheme="minorHAnsi"/>
              </w:rPr>
              <w:t xml:space="preserve"> (</w:t>
            </w:r>
            <w:r w:rsidR="00EB3B4C">
              <w:rPr>
                <w:rFonts w:asciiTheme="minorHAnsi" w:hAnsiTheme="minorHAnsi" w:cstheme="minorHAnsi"/>
              </w:rPr>
              <w:t>see</w:t>
            </w:r>
            <w:r>
              <w:rPr>
                <w:rFonts w:asciiTheme="minorHAnsi" w:hAnsiTheme="minorHAnsi" w:cstheme="minorHAnsi"/>
              </w:rPr>
              <w:t xml:space="preserve"> the comment below</w:t>
            </w:r>
            <w:r w:rsidR="00633EB4">
              <w:rPr>
                <w:rFonts w:asciiTheme="minorHAnsi" w:hAnsiTheme="minorHAnsi" w:cstheme="minorHAnsi"/>
              </w:rPr>
              <w:t>)</w:t>
            </w:r>
            <w:r>
              <w:rPr>
                <w:rFonts w:asciiTheme="minorHAnsi" w:hAnsiTheme="minorHAnsi" w:cstheme="minorHAnsi"/>
              </w:rPr>
              <w:t>.</w:t>
            </w:r>
          </w:p>
        </w:tc>
      </w:tr>
      <w:tr w:rsidR="00EF4C7F" w:rsidRPr="004651FD" w14:paraId="2CD95EAB"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5E99A79" w14:textId="77777777" w:rsidR="00E66DFB" w:rsidRDefault="00E66DFB" w:rsidP="001C36AE">
            <w:pPr>
              <w:rPr>
                <w:bCs/>
              </w:rPr>
            </w:pPr>
            <w:r>
              <w:rPr>
                <w:bCs/>
              </w:rPr>
              <w:t>Bug ID</w:t>
            </w:r>
          </w:p>
        </w:tc>
        <w:tc>
          <w:tcPr>
            <w:cnfStyle w:val="000100000000" w:firstRow="0" w:lastRow="0" w:firstColumn="0" w:lastColumn="1" w:oddVBand="0" w:evenVBand="0" w:oddHBand="0" w:evenHBand="0" w:firstRowFirstColumn="0" w:firstRowLastColumn="0" w:lastRowFirstColumn="0" w:lastRowLastColumn="0"/>
            <w:tcW w:w="5771" w:type="dxa"/>
          </w:tcPr>
          <w:p w14:paraId="0DD7DA2B" w14:textId="77777777" w:rsidR="00E66DFB" w:rsidRPr="00093C2F" w:rsidRDefault="00E66DFB" w:rsidP="002121B6">
            <w:pPr>
              <w:rPr>
                <w:rFonts w:asciiTheme="minorHAnsi" w:hAnsiTheme="minorHAnsi" w:cstheme="minorHAnsi"/>
              </w:rPr>
            </w:pPr>
          </w:p>
        </w:tc>
      </w:tr>
      <w:tr w:rsidR="00EF4C7F" w:rsidRPr="004651FD" w14:paraId="452E1B91"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2A117EB2" w14:textId="77777777" w:rsidR="00E66DFB" w:rsidRDefault="00E66DFB" w:rsidP="001C36AE">
            <w:pPr>
              <w:rPr>
                <w:bCs/>
              </w:rPr>
            </w:pPr>
            <w:r>
              <w:rPr>
                <w:bCs/>
              </w:rPr>
              <w:t>Problems</w:t>
            </w:r>
          </w:p>
        </w:tc>
        <w:tc>
          <w:tcPr>
            <w:cnfStyle w:val="000100000000" w:firstRow="0" w:lastRow="0" w:firstColumn="0" w:lastColumn="1" w:oddVBand="0" w:evenVBand="0" w:oddHBand="0" w:evenHBand="0" w:firstRowFirstColumn="0" w:firstRowLastColumn="0" w:lastRowFirstColumn="0" w:lastRowLastColumn="0"/>
            <w:tcW w:w="5771" w:type="dxa"/>
          </w:tcPr>
          <w:p w14:paraId="7C362B75" w14:textId="77777777" w:rsidR="00E66DFB" w:rsidRPr="00093C2F" w:rsidRDefault="00E66DFB" w:rsidP="002121B6">
            <w:pPr>
              <w:rPr>
                <w:rFonts w:asciiTheme="minorHAnsi" w:hAnsiTheme="minorHAnsi" w:cstheme="minorHAnsi"/>
              </w:rPr>
            </w:pPr>
          </w:p>
        </w:tc>
      </w:tr>
      <w:tr w:rsidR="00EF4C7F" w:rsidRPr="004651FD" w14:paraId="4D44132D" w14:textId="77777777" w:rsidTr="006D4A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14E47174" w14:textId="77777777" w:rsidR="00E66DFB" w:rsidRPr="00AB460B" w:rsidRDefault="00E66DFB" w:rsidP="001C36AE">
            <w:pPr>
              <w:rPr>
                <w:bCs/>
              </w:rPr>
            </w:pPr>
            <w:r>
              <w:rPr>
                <w:bCs/>
              </w:rPr>
              <w:t>Required changes</w:t>
            </w:r>
          </w:p>
        </w:tc>
        <w:tc>
          <w:tcPr>
            <w:cnfStyle w:val="000100000000" w:firstRow="0" w:lastRow="0" w:firstColumn="0" w:lastColumn="1" w:oddVBand="0" w:evenVBand="0" w:oddHBand="0" w:evenHBand="0" w:firstRowFirstColumn="0" w:firstRowLastColumn="0" w:lastRowFirstColumn="0" w:lastRowLastColumn="0"/>
            <w:tcW w:w="5771" w:type="dxa"/>
          </w:tcPr>
          <w:p w14:paraId="1AE13893" w14:textId="77777777" w:rsidR="00E66DFB" w:rsidRPr="00093C2F" w:rsidRDefault="00E66DFB" w:rsidP="002121B6">
            <w:pPr>
              <w:rPr>
                <w:rFonts w:asciiTheme="minorHAnsi" w:hAnsiTheme="minorHAnsi" w:cstheme="minorHAnsi"/>
              </w:rPr>
            </w:pPr>
          </w:p>
        </w:tc>
      </w:tr>
      <w:tr w:rsidR="00EF4C7F" w:rsidRPr="004651FD" w14:paraId="2FE5A2CF" w14:textId="77777777" w:rsidTr="006D4A4A">
        <w:tc>
          <w:tcPr>
            <w:cnfStyle w:val="001000000000" w:firstRow="0" w:lastRow="0" w:firstColumn="1" w:lastColumn="0" w:oddVBand="0" w:evenVBand="0" w:oddHBand="0" w:evenHBand="0" w:firstRowFirstColumn="0" w:firstRowLastColumn="0" w:lastRowFirstColumn="0" w:lastRowLastColumn="0"/>
            <w:tcW w:w="2938" w:type="dxa"/>
          </w:tcPr>
          <w:p w14:paraId="47A092E5" w14:textId="77777777" w:rsidR="00E66DFB" w:rsidRPr="00AB460B" w:rsidRDefault="00E66DFB" w:rsidP="001C36AE">
            <w:pPr>
              <w:rPr>
                <w:bCs/>
              </w:rPr>
            </w:pPr>
            <w:r>
              <w:rPr>
                <w:bCs/>
              </w:rPr>
              <w:lastRenderedPageBreak/>
              <w:t>Comments</w:t>
            </w:r>
          </w:p>
        </w:tc>
        <w:tc>
          <w:tcPr>
            <w:cnfStyle w:val="000100000000" w:firstRow="0" w:lastRow="0" w:firstColumn="0" w:lastColumn="1" w:oddVBand="0" w:evenVBand="0" w:oddHBand="0" w:evenHBand="0" w:firstRowFirstColumn="0" w:firstRowLastColumn="0" w:lastRowFirstColumn="0" w:lastRowLastColumn="0"/>
            <w:tcW w:w="5771" w:type="dxa"/>
          </w:tcPr>
          <w:p w14:paraId="76302418" w14:textId="0EB06CC6" w:rsidR="00E66DFB" w:rsidRPr="00156CDD" w:rsidRDefault="00DE4523" w:rsidP="00AE289A">
            <w:pPr>
              <w:keepNext/>
              <w:rPr>
                <w:rFonts w:cs="Calibri"/>
              </w:rPr>
            </w:pPr>
            <w:r>
              <w:rPr>
                <w:rFonts w:cs="Calibri"/>
              </w:rPr>
              <w:t>This test case is included in the Test Cases for UCs (Ticket number: 631).</w:t>
            </w:r>
          </w:p>
        </w:tc>
      </w:tr>
    </w:tbl>
    <w:p w14:paraId="7AC5B6EE" w14:textId="3FC2E1FB" w:rsidR="00A14870" w:rsidRDefault="00AE289A" w:rsidP="00AE289A">
      <w:pPr>
        <w:pStyle w:val="Caption"/>
        <w:jc w:val="center"/>
      </w:pPr>
      <w:r>
        <w:t xml:space="preserve">Table </w:t>
      </w:r>
      <w:r w:rsidR="00E6293F">
        <w:fldChar w:fldCharType="begin"/>
      </w:r>
      <w:r w:rsidR="00E6293F">
        <w:instrText xml:space="preserve"> SEQ Table \* ARABIC </w:instrText>
      </w:r>
      <w:r w:rsidR="00E6293F">
        <w:fldChar w:fldCharType="separate"/>
      </w:r>
      <w:r w:rsidR="00C819E9">
        <w:rPr>
          <w:noProof/>
        </w:rPr>
        <w:t>1</w:t>
      </w:r>
      <w:r w:rsidR="00E6293F">
        <w:rPr>
          <w:noProof/>
        </w:rPr>
        <w:fldChar w:fldCharType="end"/>
      </w:r>
      <w:r>
        <w:t xml:space="preserve">: </w:t>
      </w:r>
      <w:r w:rsidR="00417527">
        <w:t>Deployment support for Federation UC</w:t>
      </w:r>
      <w:r>
        <w:t>.</w:t>
      </w:r>
    </w:p>
    <w:p w14:paraId="6F042031" w14:textId="77777777" w:rsidR="00745728" w:rsidRDefault="00745728" w:rsidP="00745728"/>
    <w:tbl>
      <w:tblPr>
        <w:tblStyle w:val="OptimisTable"/>
        <w:tblW w:w="0" w:type="auto"/>
        <w:tblInd w:w="-193" w:type="dxa"/>
        <w:tblLook w:val="01E0" w:firstRow="1" w:lastRow="1" w:firstColumn="1" w:lastColumn="1" w:noHBand="0" w:noVBand="0"/>
      </w:tblPr>
      <w:tblGrid>
        <w:gridCol w:w="2938"/>
        <w:gridCol w:w="5771"/>
      </w:tblGrid>
      <w:tr w:rsidR="00A65E36" w:rsidRPr="004651FD" w14:paraId="17B2C304" w14:textId="77777777" w:rsidTr="009D358B">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938" w:type="dxa"/>
          </w:tcPr>
          <w:p w14:paraId="5EE00427" w14:textId="77777777" w:rsidR="00A65E36" w:rsidRPr="00AB460B" w:rsidRDefault="00A65E36" w:rsidP="009D358B">
            <w:r w:rsidRPr="00AB460B">
              <w:rPr>
                <w:bCs/>
              </w:rPr>
              <w:t>Test Case Number Version</w:t>
            </w:r>
          </w:p>
        </w:tc>
        <w:tc>
          <w:tcPr>
            <w:cnfStyle w:val="000100000000" w:firstRow="0" w:lastRow="0" w:firstColumn="0" w:lastColumn="1" w:oddVBand="0" w:evenVBand="0" w:oddHBand="0" w:evenHBand="0" w:firstRowFirstColumn="0" w:firstRowLastColumn="0" w:lastRowFirstColumn="0" w:lastRowLastColumn="0"/>
            <w:tcW w:w="5771" w:type="dxa"/>
          </w:tcPr>
          <w:p w14:paraId="530C3DFC" w14:textId="4696462F" w:rsidR="00A65E36" w:rsidRPr="004651FD" w:rsidRDefault="002E3133" w:rsidP="009D358B">
            <w:r>
              <w:t>SDO_iter_1_feature_</w:t>
            </w:r>
            <w:r w:rsidR="00B73D5C">
              <w:t>2</w:t>
            </w:r>
            <w:r>
              <w:t>+iter_2_feature_8</w:t>
            </w:r>
            <w:r w:rsidR="003344A9">
              <w:t>+iter_2_feature_9</w:t>
            </w:r>
          </w:p>
        </w:tc>
      </w:tr>
      <w:tr w:rsidR="00A65E36" w:rsidRPr="004651FD" w14:paraId="0AD75A6A"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3FF03B75" w14:textId="77777777" w:rsidR="00A65E36" w:rsidRPr="00AB460B" w:rsidRDefault="00A65E36" w:rsidP="009D358B">
            <w:r w:rsidRPr="00AB460B">
              <w:rPr>
                <w:bCs/>
              </w:rPr>
              <w:t>Test Case Title</w:t>
            </w:r>
          </w:p>
        </w:tc>
        <w:tc>
          <w:tcPr>
            <w:cnfStyle w:val="000100000000" w:firstRow="0" w:lastRow="0" w:firstColumn="0" w:lastColumn="1" w:oddVBand="0" w:evenVBand="0" w:oddHBand="0" w:evenHBand="0" w:firstRowFirstColumn="0" w:firstRowLastColumn="0" w:lastRowFirstColumn="0" w:lastRowLastColumn="0"/>
            <w:tcW w:w="5771" w:type="dxa"/>
          </w:tcPr>
          <w:p w14:paraId="7E25CA85" w14:textId="25255D89" w:rsidR="00A65E36" w:rsidRPr="00156CDD" w:rsidRDefault="00A65E36" w:rsidP="00D26204">
            <w:pPr>
              <w:pStyle w:val="Default"/>
              <w:jc w:val="both"/>
              <w:rPr>
                <w:rFonts w:ascii="Calibri" w:hAnsi="Calibri" w:cs="Calibri"/>
              </w:rPr>
            </w:pPr>
            <w:r>
              <w:rPr>
                <w:rFonts w:ascii="Calibri" w:hAnsi="Calibri" w:cs="Calibri"/>
              </w:rPr>
              <w:t xml:space="preserve">Deployment </w:t>
            </w:r>
            <w:r w:rsidR="00C6178E">
              <w:rPr>
                <w:rFonts w:ascii="Calibri" w:hAnsi="Calibri" w:cs="Calibri"/>
              </w:rPr>
              <w:t xml:space="preserve">and Undeployment </w:t>
            </w:r>
            <w:r>
              <w:rPr>
                <w:rFonts w:ascii="Calibri" w:hAnsi="Calibri" w:cs="Calibri"/>
              </w:rPr>
              <w:t xml:space="preserve">Support for </w:t>
            </w:r>
            <w:r w:rsidR="00D26204">
              <w:rPr>
                <w:rFonts w:ascii="Calibri" w:hAnsi="Calibri" w:cs="Calibri"/>
              </w:rPr>
              <w:t>Broker</w:t>
            </w:r>
            <w:r>
              <w:rPr>
                <w:rFonts w:ascii="Calibri" w:hAnsi="Calibri" w:cs="Calibri"/>
              </w:rPr>
              <w:t xml:space="preserve"> </w:t>
            </w:r>
            <w:r w:rsidR="008E62C8">
              <w:rPr>
                <w:rFonts w:ascii="Calibri" w:hAnsi="Calibri" w:cs="Calibri"/>
              </w:rPr>
              <w:t>Scenario</w:t>
            </w:r>
          </w:p>
        </w:tc>
      </w:tr>
      <w:tr w:rsidR="00A65E36" w:rsidRPr="004651FD" w14:paraId="7E887ADA"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02B43EFF" w14:textId="77777777" w:rsidR="00A65E36" w:rsidRPr="00AB460B" w:rsidRDefault="00A65E36" w:rsidP="009D358B">
            <w:pPr>
              <w:rPr>
                <w:bCs/>
              </w:rPr>
            </w:pPr>
            <w:r w:rsidRPr="00AB460B">
              <w:rPr>
                <w:bCs/>
              </w:rPr>
              <w:t>Module tested</w:t>
            </w:r>
          </w:p>
        </w:tc>
        <w:tc>
          <w:tcPr>
            <w:cnfStyle w:val="000100000000" w:firstRow="0" w:lastRow="0" w:firstColumn="0" w:lastColumn="1" w:oddVBand="0" w:evenVBand="0" w:oddHBand="0" w:evenHBand="0" w:firstRowFirstColumn="0" w:firstRowLastColumn="0" w:lastRowFirstColumn="0" w:lastRowLastColumn="0"/>
            <w:tcW w:w="5771" w:type="dxa"/>
          </w:tcPr>
          <w:p w14:paraId="57E16FBD" w14:textId="77777777" w:rsidR="00A65E36" w:rsidRPr="00156CDD" w:rsidRDefault="00A65E36" w:rsidP="009D358B">
            <w:pPr>
              <w:rPr>
                <w:rFonts w:cs="Calibri"/>
              </w:rPr>
            </w:pPr>
            <w:r w:rsidRPr="00156CDD">
              <w:rPr>
                <w:rFonts w:cs="Calibri"/>
              </w:rPr>
              <w:t>Service Deployment Optimizer   (SDO)</w:t>
            </w:r>
          </w:p>
        </w:tc>
      </w:tr>
      <w:tr w:rsidR="00A65E36" w:rsidRPr="004651FD" w14:paraId="7AEC28D4"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54DE0231" w14:textId="2FC40C26" w:rsidR="00A65E36" w:rsidRPr="00AB460B" w:rsidRDefault="00A65E36" w:rsidP="001428F4">
            <w:pPr>
              <w:rPr>
                <w:bCs/>
              </w:rPr>
            </w:pPr>
            <w:r w:rsidRPr="00AB460B">
              <w:rPr>
                <w:bCs/>
              </w:rPr>
              <w:t xml:space="preserve">Related </w:t>
            </w:r>
            <w:r w:rsidR="001428F4">
              <w:rPr>
                <w:bCs/>
              </w:rPr>
              <w:t>ticket</w:t>
            </w:r>
            <w:r w:rsidR="00D171DB">
              <w:rPr>
                <w:bCs/>
              </w:rPr>
              <w:t>(</w:t>
            </w:r>
            <w:r w:rsidR="001428F4">
              <w:rPr>
                <w:bCs/>
              </w:rPr>
              <w:t>s</w:t>
            </w:r>
            <w:r w:rsidR="00D171DB">
              <w:rPr>
                <w:bCs/>
              </w:rPr>
              <w:t>)</w:t>
            </w:r>
          </w:p>
        </w:tc>
        <w:tc>
          <w:tcPr>
            <w:cnfStyle w:val="000100000000" w:firstRow="0" w:lastRow="0" w:firstColumn="0" w:lastColumn="1" w:oddVBand="0" w:evenVBand="0" w:oddHBand="0" w:evenHBand="0" w:firstRowFirstColumn="0" w:firstRowLastColumn="0" w:lastRowFirstColumn="0" w:lastRowLastColumn="0"/>
            <w:tcW w:w="5771" w:type="dxa"/>
          </w:tcPr>
          <w:p w14:paraId="6406FB86" w14:textId="2E1D1983" w:rsidR="00A65E36" w:rsidRPr="00156CDD" w:rsidRDefault="00A65E36" w:rsidP="009D358B">
            <w:pPr>
              <w:pStyle w:val="Default"/>
              <w:jc w:val="both"/>
              <w:rPr>
                <w:rFonts w:ascii="Calibri" w:hAnsi="Calibri" w:cs="Calibri"/>
              </w:rPr>
            </w:pPr>
            <w:r>
              <w:rPr>
                <w:rFonts w:ascii="Calibri" w:hAnsi="Calibri" w:cs="Calibri"/>
              </w:rPr>
              <w:t>81</w:t>
            </w:r>
            <w:r w:rsidR="00703A03">
              <w:rPr>
                <w:rFonts w:ascii="Calibri" w:hAnsi="Calibri" w:cs="Calibri"/>
              </w:rPr>
              <w:t>5</w:t>
            </w:r>
            <w:r w:rsidR="00D456FC">
              <w:rPr>
                <w:rFonts w:ascii="Calibri" w:hAnsi="Calibri" w:cs="Calibri"/>
              </w:rPr>
              <w:t>, 713</w:t>
            </w:r>
            <w:r w:rsidR="00F42917">
              <w:rPr>
                <w:rFonts w:ascii="Calibri" w:hAnsi="Calibri" w:cs="Calibri"/>
              </w:rPr>
              <w:t>,</w:t>
            </w:r>
            <w:r w:rsidR="00207703">
              <w:rPr>
                <w:rFonts w:ascii="Calibri" w:hAnsi="Calibri" w:cs="Calibri"/>
              </w:rPr>
              <w:t xml:space="preserve"> </w:t>
            </w:r>
            <w:r w:rsidR="008A2885">
              <w:rPr>
                <w:rFonts w:ascii="Calibri" w:hAnsi="Calibri" w:cs="Calibri"/>
              </w:rPr>
              <w:t xml:space="preserve">714, </w:t>
            </w:r>
            <w:r w:rsidR="00F42917">
              <w:rPr>
                <w:rFonts w:ascii="Calibri" w:hAnsi="Calibri" w:cs="Calibri"/>
              </w:rPr>
              <w:t>936</w:t>
            </w:r>
          </w:p>
        </w:tc>
      </w:tr>
      <w:tr w:rsidR="00A65E36" w:rsidRPr="004651FD" w14:paraId="367EE5B0"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50E75576" w14:textId="77777777" w:rsidR="00A65E36" w:rsidRPr="00AB460B" w:rsidRDefault="00A65E36" w:rsidP="009D358B">
            <w:pPr>
              <w:rPr>
                <w:bCs/>
              </w:rPr>
            </w:pPr>
            <w:r w:rsidRPr="00AB460B">
              <w:rPr>
                <w:bCs/>
              </w:rPr>
              <w:t>Target</w:t>
            </w:r>
          </w:p>
        </w:tc>
        <w:tc>
          <w:tcPr>
            <w:cnfStyle w:val="000100000000" w:firstRow="0" w:lastRow="0" w:firstColumn="0" w:lastColumn="1" w:oddVBand="0" w:evenVBand="0" w:oddHBand="0" w:evenHBand="0" w:firstRowFirstColumn="0" w:firstRowLastColumn="0" w:lastRowFirstColumn="0" w:lastRowLastColumn="0"/>
            <w:tcW w:w="5771" w:type="dxa"/>
          </w:tcPr>
          <w:p w14:paraId="55C660DD" w14:textId="31477487" w:rsidR="00A65E36" w:rsidRPr="00156CDD" w:rsidRDefault="005C6EBB" w:rsidP="009D358B">
            <w:pPr>
              <w:rPr>
                <w:rFonts w:cs="Calibri"/>
              </w:rPr>
            </w:pPr>
            <w:r w:rsidRPr="00095703">
              <w:rPr>
                <w:rFonts w:cs="Calibri"/>
              </w:rPr>
              <w:t xml:space="preserve">The SDO must </w:t>
            </w:r>
            <w:r>
              <w:rPr>
                <w:rFonts w:cs="Calibri"/>
              </w:rPr>
              <w:t>be able to</w:t>
            </w:r>
            <w:r w:rsidRPr="00095703">
              <w:rPr>
                <w:rFonts w:cs="Calibri"/>
              </w:rPr>
              <w:t xml:space="preserve"> deploy a service to the broker</w:t>
            </w:r>
            <w:r>
              <w:rPr>
                <w:rFonts w:cs="Calibri"/>
              </w:rPr>
              <w:t xml:space="preserve"> using the exact same procedure as it would when deploying directly to an </w:t>
            </w:r>
            <w:r w:rsidRPr="00095703">
              <w:rPr>
                <w:rFonts w:cs="Calibri"/>
              </w:rPr>
              <w:t xml:space="preserve">IP.  The SDO creates an agreement </w:t>
            </w:r>
            <w:r>
              <w:rPr>
                <w:rFonts w:cs="Calibri"/>
              </w:rPr>
              <w:t xml:space="preserve">and uploads VM images </w:t>
            </w:r>
            <w:r w:rsidRPr="00095703">
              <w:rPr>
                <w:rFonts w:cs="Calibri"/>
              </w:rPr>
              <w:t xml:space="preserve">directly </w:t>
            </w:r>
            <w:r>
              <w:rPr>
                <w:rFonts w:cs="Calibri"/>
              </w:rPr>
              <w:t xml:space="preserve">to </w:t>
            </w:r>
            <w:r w:rsidRPr="00095703">
              <w:rPr>
                <w:rFonts w:cs="Calibri"/>
              </w:rPr>
              <w:t>the broker</w:t>
            </w:r>
            <w:r>
              <w:rPr>
                <w:rFonts w:cs="Calibri"/>
              </w:rPr>
              <w:t>, which in term</w:t>
            </w:r>
            <w:r w:rsidRPr="00095703">
              <w:rPr>
                <w:rFonts w:cs="Calibri"/>
              </w:rPr>
              <w:t xml:space="preserve"> is responsible for </w:t>
            </w:r>
            <w:r>
              <w:rPr>
                <w:rFonts w:cs="Calibri"/>
              </w:rPr>
              <w:t xml:space="preserve">all finding deployment targets, negotiating terms, uploading data images, </w:t>
            </w:r>
            <w:r w:rsidRPr="00095703">
              <w:rPr>
                <w:rFonts w:cs="Calibri"/>
              </w:rPr>
              <w:t>creating agreements</w:t>
            </w:r>
            <w:r>
              <w:rPr>
                <w:rFonts w:cs="Calibri"/>
              </w:rPr>
              <w:t>, etc.</w:t>
            </w:r>
            <w:r w:rsidRPr="00095703">
              <w:rPr>
                <w:rFonts w:cs="Calibri"/>
              </w:rPr>
              <w:t xml:space="preserve"> with </w:t>
            </w:r>
            <w:r>
              <w:rPr>
                <w:rFonts w:cs="Calibri"/>
              </w:rPr>
              <w:t xml:space="preserve">the </w:t>
            </w:r>
            <w:r w:rsidRPr="00095703">
              <w:rPr>
                <w:rFonts w:cs="Calibri"/>
              </w:rPr>
              <w:t>third-party providers (the IPs that run the service components)</w:t>
            </w:r>
            <w:r>
              <w:rPr>
                <w:rFonts w:cs="Calibri"/>
              </w:rPr>
              <w:t xml:space="preserve">. </w:t>
            </w:r>
            <w:r w:rsidRPr="00095703">
              <w:rPr>
                <w:rFonts w:cs="Calibri"/>
              </w:rPr>
              <w:t xml:space="preserve"> </w:t>
            </w:r>
          </w:p>
        </w:tc>
      </w:tr>
      <w:tr w:rsidR="00A65E36" w:rsidRPr="004651FD" w14:paraId="76D528EC"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3D3E5DE4" w14:textId="77777777" w:rsidR="00A65E36" w:rsidRPr="00AB460B" w:rsidRDefault="00A65E36" w:rsidP="009D358B">
            <w:pPr>
              <w:rPr>
                <w:bCs/>
              </w:rPr>
            </w:pPr>
            <w:r w:rsidRPr="00AB460B">
              <w:rPr>
                <w:bCs/>
              </w:rPr>
              <w:t>Initial condition(s)</w:t>
            </w:r>
          </w:p>
        </w:tc>
        <w:tc>
          <w:tcPr>
            <w:cnfStyle w:val="000100000000" w:firstRow="0" w:lastRow="0" w:firstColumn="0" w:lastColumn="1" w:oddVBand="0" w:evenVBand="0" w:oddHBand="0" w:evenHBand="0" w:firstRowFirstColumn="0" w:firstRowLastColumn="0" w:lastRowFirstColumn="0" w:lastRowLastColumn="0"/>
            <w:tcW w:w="5771" w:type="dxa"/>
          </w:tcPr>
          <w:p w14:paraId="3A29E697" w14:textId="77777777" w:rsidR="00325BBB" w:rsidRDefault="00325BBB" w:rsidP="00325BBB">
            <w:pPr>
              <w:pStyle w:val="ListParagraph"/>
              <w:numPr>
                <w:ilvl w:val="0"/>
                <w:numId w:val="5"/>
              </w:numPr>
              <w:tabs>
                <w:tab w:val="left" w:pos="3856"/>
              </w:tabs>
              <w:jc w:val="left"/>
              <w:rPr>
                <w:rFonts w:cs="Calibri"/>
              </w:rPr>
            </w:pPr>
            <w:r>
              <w:rPr>
                <w:rFonts w:cs="Calibri"/>
              </w:rPr>
              <w:t xml:space="preserve">One SP with OPTIMIS Toolkit installation. The IP Registry of the SDO must contain information about only one  “IP”, namely the broker. </w:t>
            </w:r>
          </w:p>
          <w:p w14:paraId="612B1FE5" w14:textId="77777777" w:rsidR="00325BBB" w:rsidRDefault="00325BBB" w:rsidP="00325BBB">
            <w:pPr>
              <w:pStyle w:val="ListParagraph"/>
              <w:numPr>
                <w:ilvl w:val="0"/>
                <w:numId w:val="5"/>
              </w:numPr>
              <w:tabs>
                <w:tab w:val="left" w:pos="3856"/>
              </w:tabs>
              <w:jc w:val="left"/>
              <w:rPr>
                <w:rFonts w:cs="Calibri"/>
              </w:rPr>
            </w:pPr>
            <w:r>
              <w:rPr>
                <w:rFonts w:cs="Calibri"/>
              </w:rPr>
              <w:t xml:space="preserve">A host configured with the broker software. The IP Registry of the broker must know about at least two IPs (where the broker can deploy services). </w:t>
            </w:r>
          </w:p>
          <w:p w14:paraId="34B6DB50" w14:textId="77777777" w:rsidR="00425D90" w:rsidRDefault="00325BBB" w:rsidP="00325BBB">
            <w:pPr>
              <w:pStyle w:val="ListParagraph"/>
              <w:numPr>
                <w:ilvl w:val="0"/>
                <w:numId w:val="5"/>
              </w:numPr>
              <w:tabs>
                <w:tab w:val="left" w:pos="3856"/>
              </w:tabs>
              <w:jc w:val="left"/>
              <w:rPr>
                <w:rFonts w:cs="Calibri"/>
              </w:rPr>
            </w:pPr>
            <w:r w:rsidRPr="00325BBB">
              <w:rPr>
                <w:rFonts w:cs="Calibri"/>
              </w:rPr>
              <w:t>A service to deploy, which should be available in the SP machine.</w:t>
            </w:r>
          </w:p>
          <w:p w14:paraId="1CA4BC36" w14:textId="76D532CD" w:rsidR="00A65E36" w:rsidRPr="00325BBB" w:rsidRDefault="00425D90" w:rsidP="00325BBB">
            <w:pPr>
              <w:pStyle w:val="ListParagraph"/>
              <w:numPr>
                <w:ilvl w:val="0"/>
                <w:numId w:val="5"/>
              </w:numPr>
              <w:tabs>
                <w:tab w:val="left" w:pos="3856"/>
              </w:tabs>
              <w:jc w:val="left"/>
              <w:rPr>
                <w:rFonts w:cs="Calibri"/>
              </w:rPr>
            </w:pPr>
            <w:r>
              <w:rPr>
                <w:rFonts w:cs="Calibri"/>
              </w:rPr>
              <w:t xml:space="preserve">The broker will call </w:t>
            </w:r>
            <w:r w:rsidR="00DB60D9">
              <w:rPr>
                <w:rFonts w:cs="Calibri"/>
              </w:rPr>
              <w:t>the SDO to start this scenario.</w:t>
            </w:r>
            <w:r w:rsidR="00A65E36" w:rsidRPr="00325BBB">
              <w:rPr>
                <w:rFonts w:cs="Calibri"/>
              </w:rPr>
              <w:tab/>
            </w:r>
          </w:p>
        </w:tc>
      </w:tr>
      <w:tr w:rsidR="00A65E36" w:rsidRPr="004651FD" w14:paraId="5C1BFF53"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6A8FE69C" w14:textId="77777777" w:rsidR="00A65E36" w:rsidRPr="00AB460B" w:rsidRDefault="00A65E36" w:rsidP="009D358B">
            <w:pPr>
              <w:rPr>
                <w:bCs/>
              </w:rPr>
            </w:pPr>
            <w:r w:rsidRPr="00AB460B">
              <w:rPr>
                <w:bCs/>
              </w:rPr>
              <w:t>Expected results</w:t>
            </w:r>
          </w:p>
        </w:tc>
        <w:tc>
          <w:tcPr>
            <w:cnfStyle w:val="000100000000" w:firstRow="0" w:lastRow="0" w:firstColumn="0" w:lastColumn="1" w:oddVBand="0" w:evenVBand="0" w:oddHBand="0" w:evenHBand="0" w:firstRowFirstColumn="0" w:firstRowLastColumn="0" w:lastRowFirstColumn="0" w:lastRowLastColumn="0"/>
            <w:tcW w:w="5771" w:type="dxa"/>
          </w:tcPr>
          <w:p w14:paraId="2371738C" w14:textId="77777777" w:rsidR="003E3BDD" w:rsidRDefault="003E3BDD" w:rsidP="003E3BDD">
            <w:pPr>
              <w:pStyle w:val="Default"/>
              <w:jc w:val="left"/>
              <w:rPr>
                <w:rFonts w:ascii="Calibri" w:hAnsi="Calibri" w:cs="Calibri"/>
              </w:rPr>
            </w:pPr>
            <w:r>
              <w:rPr>
                <w:rFonts w:ascii="Calibri" w:hAnsi="Calibri" w:cs="Calibri"/>
              </w:rPr>
              <w:t xml:space="preserve">Service deployment completion through broker, i.e., </w:t>
            </w:r>
          </w:p>
          <w:p w14:paraId="526A836C" w14:textId="77777777" w:rsidR="003E3BDD" w:rsidRDefault="003E3BDD" w:rsidP="003E3BDD">
            <w:pPr>
              <w:pStyle w:val="Default"/>
              <w:numPr>
                <w:ilvl w:val="0"/>
                <w:numId w:val="7"/>
              </w:numPr>
              <w:jc w:val="left"/>
              <w:rPr>
                <w:rFonts w:ascii="Calibri" w:hAnsi="Calibri" w:cs="Calibri"/>
              </w:rPr>
            </w:pPr>
            <w:r>
              <w:rPr>
                <w:rFonts w:ascii="Calibri" w:hAnsi="Calibri" w:cs="Calibri"/>
              </w:rPr>
              <w:t>The service is deployed from the SP host to the broker.</w:t>
            </w:r>
          </w:p>
          <w:p w14:paraId="66D1D57A" w14:textId="77777777" w:rsidR="003E3BDD" w:rsidRDefault="003E3BDD" w:rsidP="003E3BDD">
            <w:pPr>
              <w:pStyle w:val="Default"/>
              <w:numPr>
                <w:ilvl w:val="0"/>
                <w:numId w:val="7"/>
              </w:numPr>
              <w:jc w:val="left"/>
              <w:rPr>
                <w:rFonts w:ascii="Calibri" w:hAnsi="Calibri" w:cs="Calibri"/>
              </w:rPr>
            </w:pPr>
            <w:r>
              <w:rPr>
                <w:rFonts w:ascii="Calibri" w:hAnsi="Calibri" w:cs="Calibri"/>
              </w:rPr>
              <w:t>The broker in terms deploys the service in one or more IPs, including agreement creation.</w:t>
            </w:r>
          </w:p>
          <w:p w14:paraId="7FE9CC65" w14:textId="77777777" w:rsidR="00A65E36" w:rsidRDefault="003E3BDD" w:rsidP="003E3BDD">
            <w:pPr>
              <w:pStyle w:val="Default"/>
              <w:numPr>
                <w:ilvl w:val="0"/>
                <w:numId w:val="7"/>
              </w:numPr>
              <w:jc w:val="left"/>
              <w:rPr>
                <w:rFonts w:ascii="Calibri" w:hAnsi="Calibri" w:cs="Calibri"/>
              </w:rPr>
            </w:pPr>
            <w:r w:rsidRPr="003E3BDD">
              <w:rPr>
                <w:rFonts w:ascii="Calibri" w:hAnsi="Calibri" w:cs="Calibri"/>
              </w:rPr>
              <w:t>An agreement is created between the SP and broker.</w:t>
            </w:r>
          </w:p>
          <w:p w14:paraId="47533FA5" w14:textId="77777777" w:rsidR="00602A07" w:rsidRDefault="00602A07" w:rsidP="003E3BDD">
            <w:pPr>
              <w:pStyle w:val="Default"/>
              <w:numPr>
                <w:ilvl w:val="0"/>
                <w:numId w:val="7"/>
              </w:numPr>
              <w:jc w:val="left"/>
              <w:rPr>
                <w:rFonts w:ascii="Calibri" w:hAnsi="Calibri" w:cs="Calibri"/>
              </w:rPr>
            </w:pPr>
            <w:r>
              <w:rPr>
                <w:rFonts w:ascii="Calibri" w:hAnsi="Calibri" w:cs="Calibri"/>
              </w:rPr>
              <w:t>After the service is deployed, an undeployment action is triggered.</w:t>
            </w:r>
          </w:p>
          <w:p w14:paraId="2D8ED8B2" w14:textId="46E2DDD4" w:rsidR="00602A07" w:rsidRPr="003E3BDD" w:rsidRDefault="00602A07" w:rsidP="003E3BDD">
            <w:pPr>
              <w:pStyle w:val="Default"/>
              <w:numPr>
                <w:ilvl w:val="0"/>
                <w:numId w:val="7"/>
              </w:numPr>
              <w:jc w:val="left"/>
              <w:rPr>
                <w:rFonts w:ascii="Calibri" w:hAnsi="Calibri" w:cs="Calibri"/>
              </w:rPr>
            </w:pPr>
            <w:r>
              <w:rPr>
                <w:rFonts w:ascii="Calibri" w:hAnsi="Calibri" w:cs="Calibri"/>
              </w:rPr>
              <w:t>The deployed service is undeployed.</w:t>
            </w:r>
          </w:p>
        </w:tc>
      </w:tr>
      <w:tr w:rsidR="00A65E36" w:rsidRPr="004651FD" w14:paraId="76286E59"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391F0B1D" w14:textId="5FBD67A5" w:rsidR="00A65E36" w:rsidRPr="00AB460B" w:rsidRDefault="00A65E36" w:rsidP="009D358B">
            <w:pPr>
              <w:rPr>
                <w:bCs/>
              </w:rPr>
            </w:pPr>
            <w:r w:rsidRPr="00AB460B">
              <w:rPr>
                <w:bCs/>
              </w:rPr>
              <w:t>Status</w:t>
            </w:r>
          </w:p>
        </w:tc>
        <w:tc>
          <w:tcPr>
            <w:cnfStyle w:val="000100000000" w:firstRow="0" w:lastRow="0" w:firstColumn="0" w:lastColumn="1" w:oddVBand="0" w:evenVBand="0" w:oddHBand="0" w:evenHBand="0" w:firstRowFirstColumn="0" w:firstRowLastColumn="0" w:lastRowFirstColumn="0" w:lastRowLastColumn="0"/>
            <w:tcW w:w="5771" w:type="dxa"/>
          </w:tcPr>
          <w:p w14:paraId="76FA29F4" w14:textId="77777777" w:rsidR="00A65E36" w:rsidRPr="00156CDD" w:rsidRDefault="00A65E36" w:rsidP="009D358B">
            <w:pPr>
              <w:rPr>
                <w:rFonts w:cs="Calibri"/>
              </w:rPr>
            </w:pPr>
            <w:r>
              <w:rPr>
                <w:rFonts w:cs="Calibri"/>
              </w:rPr>
              <w:t>Completed.</w:t>
            </w:r>
          </w:p>
        </w:tc>
      </w:tr>
      <w:tr w:rsidR="00A65E36" w:rsidRPr="00311EDD" w14:paraId="268A3E4E"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081E3E27" w14:textId="77777777" w:rsidR="00A65E36" w:rsidRPr="00AB460B" w:rsidRDefault="00A65E36" w:rsidP="009D358B">
            <w:pPr>
              <w:rPr>
                <w:bCs/>
              </w:rPr>
            </w:pPr>
            <w:r w:rsidRPr="00AB460B">
              <w:rPr>
                <w:bCs/>
              </w:rPr>
              <w:t>Owner</w:t>
            </w:r>
          </w:p>
        </w:tc>
        <w:tc>
          <w:tcPr>
            <w:cnfStyle w:val="000100000000" w:firstRow="0" w:lastRow="0" w:firstColumn="0" w:lastColumn="1" w:oddVBand="0" w:evenVBand="0" w:oddHBand="0" w:evenHBand="0" w:firstRowFirstColumn="0" w:firstRowLastColumn="0" w:lastRowFirstColumn="0" w:lastRowLastColumn="0"/>
            <w:tcW w:w="5771" w:type="dxa"/>
          </w:tcPr>
          <w:p w14:paraId="0B430E5A" w14:textId="77777777" w:rsidR="00A65E36" w:rsidRPr="00AA4302" w:rsidRDefault="00A65E36" w:rsidP="009D358B">
            <w:pPr>
              <w:rPr>
                <w:rFonts w:cs="Calibri"/>
                <w:lang w:val="fr-FR"/>
              </w:rPr>
            </w:pPr>
            <w:r w:rsidRPr="00AA4302">
              <w:rPr>
                <w:rFonts w:cs="Calibri"/>
                <w:lang w:val="fr-FR"/>
              </w:rPr>
              <w:t>Wubin Li (UMU), Petter</w:t>
            </w:r>
            <w:r>
              <w:rPr>
                <w:rFonts w:cs="Calibri"/>
                <w:lang w:val="fr-FR"/>
              </w:rPr>
              <w:t xml:space="preserve"> </w:t>
            </w:r>
            <w:r w:rsidRPr="00AA4302">
              <w:rPr>
                <w:rFonts w:cs="Calibri"/>
                <w:lang w:val="fr-FR"/>
              </w:rPr>
              <w:t>Svärd (UMU)</w:t>
            </w:r>
          </w:p>
        </w:tc>
      </w:tr>
      <w:tr w:rsidR="00A65E36" w:rsidRPr="004651FD" w14:paraId="29AA152C"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085053D" w14:textId="77777777" w:rsidR="00A65E36" w:rsidRPr="00AB460B" w:rsidRDefault="00A65E36" w:rsidP="009D358B">
            <w:pPr>
              <w:rPr>
                <w:bCs/>
              </w:rPr>
            </w:pPr>
            <w:r w:rsidRPr="00AB460B">
              <w:rPr>
                <w:bCs/>
              </w:rPr>
              <w:t>Assigned</w:t>
            </w:r>
          </w:p>
        </w:tc>
        <w:tc>
          <w:tcPr>
            <w:cnfStyle w:val="000100000000" w:firstRow="0" w:lastRow="0" w:firstColumn="0" w:lastColumn="1" w:oddVBand="0" w:evenVBand="0" w:oddHBand="0" w:evenHBand="0" w:firstRowFirstColumn="0" w:firstRowLastColumn="0" w:lastRowFirstColumn="0" w:lastRowLastColumn="0"/>
            <w:tcW w:w="5771" w:type="dxa"/>
          </w:tcPr>
          <w:p w14:paraId="2A26B2E7" w14:textId="77777777" w:rsidR="00A65E36" w:rsidRPr="00156CDD" w:rsidRDefault="00A65E36" w:rsidP="009D358B">
            <w:pPr>
              <w:rPr>
                <w:rFonts w:cs="Calibri"/>
              </w:rPr>
            </w:pPr>
            <w:r w:rsidRPr="00493581">
              <w:rPr>
                <w:rFonts w:cs="Calibri"/>
              </w:rPr>
              <w:t>SCAI (Hassan)</w:t>
            </w:r>
          </w:p>
        </w:tc>
      </w:tr>
      <w:tr w:rsidR="00A65E36" w:rsidRPr="004651FD" w14:paraId="51B0D266"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7CFAF6DF" w14:textId="77777777" w:rsidR="00A65E36" w:rsidRPr="00AB460B" w:rsidRDefault="00A65E36" w:rsidP="009D358B">
            <w:pPr>
              <w:rPr>
                <w:bCs/>
              </w:rPr>
            </w:pPr>
            <w:r w:rsidRPr="00AB460B">
              <w:rPr>
                <w:bCs/>
              </w:rPr>
              <w:t>Steps</w:t>
            </w:r>
          </w:p>
        </w:tc>
        <w:tc>
          <w:tcPr>
            <w:cnfStyle w:val="000100000000" w:firstRow="0" w:lastRow="0" w:firstColumn="0" w:lastColumn="1" w:oddVBand="0" w:evenVBand="0" w:oddHBand="0" w:evenHBand="0" w:firstRowFirstColumn="0" w:firstRowLastColumn="0" w:lastRowFirstColumn="0" w:lastRowLastColumn="0"/>
            <w:tcW w:w="5771" w:type="dxa"/>
          </w:tcPr>
          <w:p w14:paraId="42DDCA90" w14:textId="77777777" w:rsidR="00A65E36" w:rsidRPr="00DA00B6" w:rsidRDefault="00A65E36" w:rsidP="009D358B">
            <w:pPr>
              <w:rPr>
                <w:rFonts w:cs="Calibri"/>
                <w:lang w:val="en-US" w:eastAsia="zh-CN"/>
              </w:rPr>
            </w:pPr>
            <w:r>
              <w:rPr>
                <w:rFonts w:cs="Calibri"/>
              </w:rPr>
              <w:t>N/A</w:t>
            </w:r>
          </w:p>
        </w:tc>
      </w:tr>
      <w:tr w:rsidR="00A65E36" w:rsidRPr="00311EDD" w14:paraId="58562A72"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078475F7" w14:textId="77777777" w:rsidR="00A65E36" w:rsidRPr="00AB460B" w:rsidRDefault="00A65E36" w:rsidP="009D358B">
            <w:pPr>
              <w:rPr>
                <w:bCs/>
              </w:rPr>
            </w:pPr>
            <w:r w:rsidRPr="00AB460B">
              <w:rPr>
                <w:bCs/>
              </w:rPr>
              <w:t>Feedback receiver</w:t>
            </w:r>
          </w:p>
        </w:tc>
        <w:tc>
          <w:tcPr>
            <w:cnfStyle w:val="000100000000" w:firstRow="0" w:lastRow="0" w:firstColumn="0" w:lastColumn="1" w:oddVBand="0" w:evenVBand="0" w:oddHBand="0" w:evenHBand="0" w:firstRowFirstColumn="0" w:firstRowLastColumn="0" w:lastRowFirstColumn="0" w:lastRowLastColumn="0"/>
            <w:tcW w:w="5771" w:type="dxa"/>
          </w:tcPr>
          <w:p w14:paraId="7FAE2F36" w14:textId="77777777" w:rsidR="00A65E36" w:rsidRPr="00AA4302" w:rsidRDefault="00A65E36" w:rsidP="009D358B">
            <w:pPr>
              <w:rPr>
                <w:rFonts w:cs="Calibri"/>
                <w:lang w:val="fr-FR"/>
              </w:rPr>
            </w:pPr>
            <w:r w:rsidRPr="00AA4302">
              <w:rPr>
                <w:rFonts w:cs="Calibri"/>
                <w:lang w:val="fr-FR"/>
              </w:rPr>
              <w:t>Wubin Li (UMU), Petter</w:t>
            </w:r>
            <w:r>
              <w:rPr>
                <w:rFonts w:cs="Calibri"/>
                <w:lang w:val="fr-FR"/>
              </w:rPr>
              <w:t xml:space="preserve"> </w:t>
            </w:r>
            <w:r w:rsidRPr="00AA4302">
              <w:rPr>
                <w:rFonts w:cs="Calibri"/>
                <w:lang w:val="fr-FR"/>
              </w:rPr>
              <w:t>Svärd (UMU)</w:t>
            </w:r>
          </w:p>
        </w:tc>
      </w:tr>
      <w:tr w:rsidR="00A65E36" w:rsidRPr="004651FD" w14:paraId="5075649E"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7CA72CC1" w14:textId="77777777" w:rsidR="00A65E36" w:rsidRPr="00AB460B" w:rsidRDefault="00A65E36" w:rsidP="009D358B">
            <w:pPr>
              <w:rPr>
                <w:bCs/>
              </w:rPr>
            </w:pPr>
            <w:r w:rsidRPr="00AB460B">
              <w:rPr>
                <w:bCs/>
              </w:rPr>
              <w:t>Start date</w:t>
            </w:r>
          </w:p>
        </w:tc>
        <w:tc>
          <w:tcPr>
            <w:cnfStyle w:val="000100000000" w:firstRow="0" w:lastRow="0" w:firstColumn="0" w:lastColumn="1" w:oddVBand="0" w:evenVBand="0" w:oddHBand="0" w:evenHBand="0" w:firstRowFirstColumn="0" w:firstRowLastColumn="0" w:lastRowFirstColumn="0" w:lastRowLastColumn="0"/>
            <w:tcW w:w="5771" w:type="dxa"/>
          </w:tcPr>
          <w:p w14:paraId="346CE40C" w14:textId="77777777" w:rsidR="00A65E36" w:rsidRPr="00093C2F" w:rsidRDefault="00A65E36" w:rsidP="009D358B">
            <w:pPr>
              <w:pStyle w:val="Default"/>
              <w:jc w:val="both"/>
              <w:rPr>
                <w:rFonts w:asciiTheme="minorHAnsi" w:hAnsiTheme="minorHAnsi" w:cstheme="minorHAnsi"/>
              </w:rPr>
            </w:pPr>
            <w:r>
              <w:rPr>
                <w:rFonts w:asciiTheme="minorHAnsi" w:hAnsiTheme="minorHAnsi" w:cstheme="minorHAnsi"/>
              </w:rPr>
              <w:t>M24</w:t>
            </w:r>
          </w:p>
        </w:tc>
      </w:tr>
      <w:tr w:rsidR="00A65E36" w:rsidRPr="004651FD" w14:paraId="161F3C34"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2A1ED72" w14:textId="77777777" w:rsidR="00A65E36" w:rsidRPr="00AB460B" w:rsidRDefault="00A65E36" w:rsidP="009D358B">
            <w:pPr>
              <w:rPr>
                <w:bCs/>
              </w:rPr>
            </w:pPr>
            <w:r w:rsidRPr="00AB460B">
              <w:rPr>
                <w:bCs/>
              </w:rPr>
              <w:t>End date</w:t>
            </w:r>
          </w:p>
        </w:tc>
        <w:tc>
          <w:tcPr>
            <w:cnfStyle w:val="000100000000" w:firstRow="0" w:lastRow="0" w:firstColumn="0" w:lastColumn="1" w:oddVBand="0" w:evenVBand="0" w:oddHBand="0" w:evenHBand="0" w:firstRowFirstColumn="0" w:firstRowLastColumn="0" w:lastRowFirstColumn="0" w:lastRowLastColumn="0"/>
            <w:tcW w:w="5771" w:type="dxa"/>
          </w:tcPr>
          <w:p w14:paraId="591F0568" w14:textId="77777777" w:rsidR="00A65E36" w:rsidRPr="00093C2F" w:rsidRDefault="00A65E36" w:rsidP="009D358B">
            <w:pPr>
              <w:pStyle w:val="Default"/>
              <w:jc w:val="both"/>
              <w:rPr>
                <w:rFonts w:asciiTheme="minorHAnsi" w:hAnsiTheme="minorHAnsi" w:cstheme="minorHAnsi"/>
              </w:rPr>
            </w:pPr>
            <w:r>
              <w:rPr>
                <w:rFonts w:asciiTheme="minorHAnsi" w:hAnsiTheme="minorHAnsi" w:cstheme="minorHAnsi"/>
              </w:rPr>
              <w:t>M36</w:t>
            </w:r>
          </w:p>
        </w:tc>
      </w:tr>
      <w:tr w:rsidR="00A65E36" w:rsidRPr="004651FD" w14:paraId="23BC3ABF"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47554D10" w14:textId="77777777" w:rsidR="00A65E36" w:rsidRDefault="00A65E36" w:rsidP="009D358B">
            <w:pPr>
              <w:rPr>
                <w:bCs/>
              </w:rPr>
            </w:pPr>
            <w:r>
              <w:rPr>
                <w:bCs/>
              </w:rPr>
              <w:t>Passed?</w:t>
            </w:r>
          </w:p>
        </w:tc>
        <w:tc>
          <w:tcPr>
            <w:cnfStyle w:val="000100000000" w:firstRow="0" w:lastRow="0" w:firstColumn="0" w:lastColumn="1" w:oddVBand="0" w:evenVBand="0" w:oddHBand="0" w:evenHBand="0" w:firstRowFirstColumn="0" w:firstRowLastColumn="0" w:lastRowFirstColumn="0" w:lastRowLastColumn="0"/>
            <w:tcW w:w="5771" w:type="dxa"/>
          </w:tcPr>
          <w:p w14:paraId="2E7A452A" w14:textId="2E4DA6A9" w:rsidR="00A65E36" w:rsidRPr="00093C2F" w:rsidRDefault="00E25C7B" w:rsidP="009D358B">
            <w:pPr>
              <w:rPr>
                <w:rFonts w:asciiTheme="minorHAnsi" w:hAnsiTheme="minorHAnsi" w:cstheme="minorHAnsi"/>
              </w:rPr>
            </w:pPr>
            <w:r>
              <w:rPr>
                <w:rFonts w:asciiTheme="minorHAnsi" w:hAnsiTheme="minorHAnsi" w:cstheme="minorHAnsi"/>
              </w:rPr>
              <w:t>Steps are not specified, so testing is not possible. But it seems ok (see the comment below).</w:t>
            </w:r>
          </w:p>
        </w:tc>
      </w:tr>
      <w:tr w:rsidR="00A65E36" w:rsidRPr="004651FD" w14:paraId="22343EA9"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072666BD" w14:textId="77777777" w:rsidR="00A65E36" w:rsidRDefault="00A65E36" w:rsidP="009D358B">
            <w:pPr>
              <w:rPr>
                <w:bCs/>
              </w:rPr>
            </w:pPr>
            <w:r>
              <w:rPr>
                <w:bCs/>
              </w:rPr>
              <w:t>Bug ID</w:t>
            </w:r>
          </w:p>
        </w:tc>
        <w:tc>
          <w:tcPr>
            <w:cnfStyle w:val="000100000000" w:firstRow="0" w:lastRow="0" w:firstColumn="0" w:lastColumn="1" w:oddVBand="0" w:evenVBand="0" w:oddHBand="0" w:evenHBand="0" w:firstRowFirstColumn="0" w:firstRowLastColumn="0" w:lastRowFirstColumn="0" w:lastRowLastColumn="0"/>
            <w:tcW w:w="5771" w:type="dxa"/>
          </w:tcPr>
          <w:p w14:paraId="674020B9" w14:textId="77777777" w:rsidR="00A65E36" w:rsidRPr="00093C2F" w:rsidRDefault="00A65E36" w:rsidP="009D358B">
            <w:pPr>
              <w:rPr>
                <w:rFonts w:asciiTheme="minorHAnsi" w:hAnsiTheme="minorHAnsi" w:cstheme="minorHAnsi"/>
              </w:rPr>
            </w:pPr>
          </w:p>
        </w:tc>
      </w:tr>
      <w:tr w:rsidR="00A65E36" w:rsidRPr="004651FD" w14:paraId="6B2C2A43"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4954B0FC" w14:textId="77777777" w:rsidR="00A65E36" w:rsidRDefault="00A65E36" w:rsidP="009D358B">
            <w:pPr>
              <w:rPr>
                <w:bCs/>
              </w:rPr>
            </w:pPr>
            <w:r>
              <w:rPr>
                <w:bCs/>
              </w:rPr>
              <w:lastRenderedPageBreak/>
              <w:t>Problems</w:t>
            </w:r>
          </w:p>
        </w:tc>
        <w:tc>
          <w:tcPr>
            <w:cnfStyle w:val="000100000000" w:firstRow="0" w:lastRow="0" w:firstColumn="0" w:lastColumn="1" w:oddVBand="0" w:evenVBand="0" w:oddHBand="0" w:evenHBand="0" w:firstRowFirstColumn="0" w:firstRowLastColumn="0" w:lastRowFirstColumn="0" w:lastRowLastColumn="0"/>
            <w:tcW w:w="5771" w:type="dxa"/>
          </w:tcPr>
          <w:p w14:paraId="51169A59" w14:textId="77777777" w:rsidR="00A65E36" w:rsidRPr="00093C2F" w:rsidRDefault="00A65E36" w:rsidP="009D358B">
            <w:pPr>
              <w:rPr>
                <w:rFonts w:asciiTheme="minorHAnsi" w:hAnsiTheme="minorHAnsi" w:cstheme="minorHAnsi"/>
              </w:rPr>
            </w:pPr>
          </w:p>
        </w:tc>
      </w:tr>
      <w:tr w:rsidR="00A65E36" w:rsidRPr="004651FD" w14:paraId="0737DC1A"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185E35B1" w14:textId="77777777" w:rsidR="00A65E36" w:rsidRPr="00AB460B" w:rsidRDefault="00A65E36" w:rsidP="009D358B">
            <w:pPr>
              <w:rPr>
                <w:bCs/>
              </w:rPr>
            </w:pPr>
            <w:r>
              <w:rPr>
                <w:bCs/>
              </w:rPr>
              <w:t>Required changes</w:t>
            </w:r>
          </w:p>
        </w:tc>
        <w:tc>
          <w:tcPr>
            <w:cnfStyle w:val="000100000000" w:firstRow="0" w:lastRow="0" w:firstColumn="0" w:lastColumn="1" w:oddVBand="0" w:evenVBand="0" w:oddHBand="0" w:evenHBand="0" w:firstRowFirstColumn="0" w:firstRowLastColumn="0" w:lastRowFirstColumn="0" w:lastRowLastColumn="0"/>
            <w:tcW w:w="5771" w:type="dxa"/>
          </w:tcPr>
          <w:p w14:paraId="713E89C2" w14:textId="77777777" w:rsidR="00A65E36" w:rsidRPr="00093C2F" w:rsidRDefault="00A65E36" w:rsidP="009D358B">
            <w:pPr>
              <w:rPr>
                <w:rFonts w:asciiTheme="minorHAnsi" w:hAnsiTheme="minorHAnsi" w:cstheme="minorHAnsi"/>
              </w:rPr>
            </w:pPr>
          </w:p>
        </w:tc>
      </w:tr>
      <w:tr w:rsidR="00A65E36" w:rsidRPr="004651FD" w14:paraId="2651B1BF"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05039868" w14:textId="77777777" w:rsidR="00A65E36" w:rsidRPr="00AB460B" w:rsidRDefault="00A65E36" w:rsidP="009D358B">
            <w:pPr>
              <w:rPr>
                <w:bCs/>
              </w:rPr>
            </w:pPr>
            <w:r>
              <w:rPr>
                <w:bCs/>
              </w:rPr>
              <w:t>Comments</w:t>
            </w:r>
          </w:p>
        </w:tc>
        <w:tc>
          <w:tcPr>
            <w:cnfStyle w:val="000100000000" w:firstRow="0" w:lastRow="0" w:firstColumn="0" w:lastColumn="1" w:oddVBand="0" w:evenVBand="0" w:oddHBand="0" w:evenHBand="0" w:firstRowFirstColumn="0" w:firstRowLastColumn="0" w:lastRowFirstColumn="0" w:lastRowLastColumn="0"/>
            <w:tcW w:w="5771" w:type="dxa"/>
          </w:tcPr>
          <w:p w14:paraId="75FA81C7" w14:textId="5E7809C8" w:rsidR="00A65E36" w:rsidRPr="00156CDD" w:rsidRDefault="00A65E36" w:rsidP="009D358B">
            <w:pPr>
              <w:keepNext/>
              <w:rPr>
                <w:rFonts w:cs="Calibri"/>
              </w:rPr>
            </w:pPr>
            <w:r>
              <w:rPr>
                <w:rFonts w:cs="Calibri"/>
              </w:rPr>
              <w:t>This test case is included in the Test Cases for UCs (</w:t>
            </w:r>
            <w:r w:rsidR="00A83C27">
              <w:rPr>
                <w:rFonts w:cs="Calibri"/>
              </w:rPr>
              <w:t>Ticket number: 632</w:t>
            </w:r>
            <w:r w:rsidR="00A45BBB">
              <w:rPr>
                <w:rFonts w:cs="Calibri"/>
              </w:rPr>
              <w:t>, 936</w:t>
            </w:r>
            <w:r>
              <w:rPr>
                <w:rFonts w:cs="Calibri"/>
              </w:rPr>
              <w:t>).</w:t>
            </w:r>
          </w:p>
        </w:tc>
      </w:tr>
    </w:tbl>
    <w:p w14:paraId="42374F0A" w14:textId="672D6360" w:rsidR="00A65E36" w:rsidRDefault="00A65E36" w:rsidP="00D6153D">
      <w:pPr>
        <w:pStyle w:val="Caption"/>
        <w:jc w:val="center"/>
      </w:pPr>
      <w:r>
        <w:t xml:space="preserve">Table </w:t>
      </w:r>
      <w:r w:rsidR="00E6293F">
        <w:fldChar w:fldCharType="begin"/>
      </w:r>
      <w:r w:rsidR="00E6293F">
        <w:instrText xml:space="preserve"> SEQ Table \* ARABIC </w:instrText>
      </w:r>
      <w:r w:rsidR="00E6293F">
        <w:fldChar w:fldCharType="separate"/>
      </w:r>
      <w:r w:rsidR="00C819E9">
        <w:rPr>
          <w:noProof/>
        </w:rPr>
        <w:t>2</w:t>
      </w:r>
      <w:r w:rsidR="00E6293F">
        <w:rPr>
          <w:noProof/>
        </w:rPr>
        <w:fldChar w:fldCharType="end"/>
      </w:r>
      <w:r>
        <w:t xml:space="preserve">: Deployment support for </w:t>
      </w:r>
      <w:r w:rsidR="00A83C27">
        <w:t>Broker</w:t>
      </w:r>
      <w:r w:rsidR="00191DB2">
        <w:t>age</w:t>
      </w:r>
      <w:r>
        <w:t xml:space="preserve"> UC.</w:t>
      </w:r>
    </w:p>
    <w:p w14:paraId="118C632F" w14:textId="77777777" w:rsidR="00A65E36" w:rsidRDefault="00A65E36" w:rsidP="00745728"/>
    <w:tbl>
      <w:tblPr>
        <w:tblStyle w:val="OptimisTable"/>
        <w:tblW w:w="0" w:type="auto"/>
        <w:tblInd w:w="-193" w:type="dxa"/>
        <w:tblLook w:val="01E0" w:firstRow="1" w:lastRow="1" w:firstColumn="1" w:lastColumn="1" w:noHBand="0" w:noVBand="0"/>
      </w:tblPr>
      <w:tblGrid>
        <w:gridCol w:w="2938"/>
        <w:gridCol w:w="5771"/>
      </w:tblGrid>
      <w:tr w:rsidR="008559C2" w:rsidRPr="004651FD" w14:paraId="33DBCD19" w14:textId="77777777" w:rsidTr="009D358B">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938" w:type="dxa"/>
          </w:tcPr>
          <w:p w14:paraId="42FAC107" w14:textId="77777777" w:rsidR="008559C2" w:rsidRPr="00AB460B" w:rsidRDefault="008559C2" w:rsidP="009D358B">
            <w:r w:rsidRPr="00AB460B">
              <w:rPr>
                <w:bCs/>
              </w:rPr>
              <w:t>Test Case Number Version</w:t>
            </w:r>
          </w:p>
        </w:tc>
        <w:tc>
          <w:tcPr>
            <w:cnfStyle w:val="000100000000" w:firstRow="0" w:lastRow="0" w:firstColumn="0" w:lastColumn="1" w:oddVBand="0" w:evenVBand="0" w:oddHBand="0" w:evenHBand="0" w:firstRowFirstColumn="0" w:firstRowLastColumn="0" w:lastRowFirstColumn="0" w:lastRowLastColumn="0"/>
            <w:tcW w:w="5771" w:type="dxa"/>
          </w:tcPr>
          <w:p w14:paraId="28CBF752" w14:textId="5BDEF3BA" w:rsidR="008559C2" w:rsidRPr="004651FD" w:rsidRDefault="002836B7" w:rsidP="009D358B">
            <w:r>
              <w:t>SDO_iter_1_feature_3+</w:t>
            </w:r>
            <w:r w:rsidR="001A17FE">
              <w:t xml:space="preserve"> feature_6+ feature_7</w:t>
            </w:r>
          </w:p>
        </w:tc>
      </w:tr>
      <w:tr w:rsidR="008559C2" w:rsidRPr="004651FD" w14:paraId="26580D4D"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1257F66D" w14:textId="77777777" w:rsidR="008559C2" w:rsidRPr="00AB460B" w:rsidRDefault="008559C2" w:rsidP="009D358B">
            <w:r w:rsidRPr="00AB460B">
              <w:rPr>
                <w:bCs/>
              </w:rPr>
              <w:t>Test Case Title</w:t>
            </w:r>
          </w:p>
        </w:tc>
        <w:tc>
          <w:tcPr>
            <w:cnfStyle w:val="000100000000" w:firstRow="0" w:lastRow="0" w:firstColumn="0" w:lastColumn="1" w:oddVBand="0" w:evenVBand="0" w:oddHBand="0" w:evenHBand="0" w:firstRowFirstColumn="0" w:firstRowLastColumn="0" w:lastRowFirstColumn="0" w:lastRowLastColumn="0"/>
            <w:tcW w:w="5771" w:type="dxa"/>
          </w:tcPr>
          <w:p w14:paraId="53956BDE" w14:textId="77777777" w:rsidR="008559C2" w:rsidRPr="00156CDD" w:rsidRDefault="008559C2" w:rsidP="009D358B">
            <w:pPr>
              <w:pStyle w:val="Default"/>
              <w:jc w:val="both"/>
              <w:rPr>
                <w:rFonts w:ascii="Calibri" w:hAnsi="Calibri" w:cs="Calibri"/>
              </w:rPr>
            </w:pPr>
            <w:r>
              <w:rPr>
                <w:rFonts w:ascii="Calibri" w:hAnsi="Calibri" w:cs="Calibri"/>
              </w:rPr>
              <w:t>Service deployment &amp; undeployment functionalities</w:t>
            </w:r>
          </w:p>
        </w:tc>
      </w:tr>
      <w:tr w:rsidR="008559C2" w:rsidRPr="004651FD" w14:paraId="55DBF1D3"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1B02FACC" w14:textId="77777777" w:rsidR="008559C2" w:rsidRPr="00AB460B" w:rsidRDefault="008559C2" w:rsidP="009D358B">
            <w:pPr>
              <w:rPr>
                <w:bCs/>
              </w:rPr>
            </w:pPr>
            <w:r w:rsidRPr="00AB460B">
              <w:rPr>
                <w:bCs/>
              </w:rPr>
              <w:t>Module tested</w:t>
            </w:r>
          </w:p>
        </w:tc>
        <w:tc>
          <w:tcPr>
            <w:cnfStyle w:val="000100000000" w:firstRow="0" w:lastRow="0" w:firstColumn="0" w:lastColumn="1" w:oddVBand="0" w:evenVBand="0" w:oddHBand="0" w:evenHBand="0" w:firstRowFirstColumn="0" w:firstRowLastColumn="0" w:lastRowFirstColumn="0" w:lastRowLastColumn="0"/>
            <w:tcW w:w="5771" w:type="dxa"/>
          </w:tcPr>
          <w:p w14:paraId="5C5C23F2" w14:textId="77777777" w:rsidR="008559C2" w:rsidRPr="00156CDD" w:rsidRDefault="008559C2" w:rsidP="009D358B">
            <w:pPr>
              <w:rPr>
                <w:rFonts w:cs="Calibri"/>
              </w:rPr>
            </w:pPr>
            <w:r w:rsidRPr="00156CDD">
              <w:rPr>
                <w:rFonts w:cs="Calibri"/>
              </w:rPr>
              <w:t>Service Deployment Optimizer   (SDO)</w:t>
            </w:r>
          </w:p>
        </w:tc>
      </w:tr>
      <w:tr w:rsidR="008559C2" w:rsidRPr="004651FD" w14:paraId="286BBA1F"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71D90F9B" w14:textId="28721074" w:rsidR="008559C2" w:rsidRPr="00AB460B" w:rsidRDefault="008559C2" w:rsidP="00392358">
            <w:pPr>
              <w:rPr>
                <w:bCs/>
              </w:rPr>
            </w:pPr>
            <w:r w:rsidRPr="00AB460B">
              <w:rPr>
                <w:bCs/>
              </w:rPr>
              <w:t xml:space="preserve">Related </w:t>
            </w:r>
            <w:r w:rsidR="00392358">
              <w:rPr>
                <w:bCs/>
              </w:rPr>
              <w:t>ticket</w:t>
            </w:r>
            <w:r w:rsidRPr="00AB460B">
              <w:rPr>
                <w:bCs/>
              </w:rPr>
              <w:t>(s)</w:t>
            </w:r>
          </w:p>
        </w:tc>
        <w:tc>
          <w:tcPr>
            <w:cnfStyle w:val="000100000000" w:firstRow="0" w:lastRow="0" w:firstColumn="0" w:lastColumn="1" w:oddVBand="0" w:evenVBand="0" w:oddHBand="0" w:evenHBand="0" w:firstRowFirstColumn="0" w:firstRowLastColumn="0" w:lastRowFirstColumn="0" w:lastRowLastColumn="0"/>
            <w:tcW w:w="5771" w:type="dxa"/>
          </w:tcPr>
          <w:p w14:paraId="2F3892FD" w14:textId="4202E702" w:rsidR="008559C2" w:rsidRPr="00156CDD" w:rsidRDefault="00020433" w:rsidP="009D358B">
            <w:pPr>
              <w:pStyle w:val="Default"/>
              <w:jc w:val="both"/>
              <w:rPr>
                <w:rFonts w:ascii="Calibri" w:hAnsi="Calibri" w:cs="Calibri"/>
              </w:rPr>
            </w:pPr>
            <w:r>
              <w:rPr>
                <w:rFonts w:ascii="Calibri" w:hAnsi="Calibri" w:cs="Calibri"/>
              </w:rPr>
              <w:t>816, 819</w:t>
            </w:r>
            <w:r w:rsidR="000947AD">
              <w:rPr>
                <w:rFonts w:ascii="Calibri" w:hAnsi="Calibri" w:cs="Calibri"/>
              </w:rPr>
              <w:t>,</w:t>
            </w:r>
            <w:r w:rsidR="000E511E">
              <w:rPr>
                <w:rFonts w:ascii="Calibri" w:hAnsi="Calibri" w:cs="Calibri"/>
              </w:rPr>
              <w:t xml:space="preserve"> </w:t>
            </w:r>
            <w:r w:rsidR="000947AD">
              <w:rPr>
                <w:rFonts w:ascii="Calibri" w:hAnsi="Calibri" w:cs="Calibri"/>
              </w:rPr>
              <w:t>820</w:t>
            </w:r>
          </w:p>
        </w:tc>
      </w:tr>
      <w:tr w:rsidR="008559C2" w:rsidRPr="004651FD" w14:paraId="0E2C2B3B"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47CFF24E" w14:textId="77777777" w:rsidR="008559C2" w:rsidRPr="00AB460B" w:rsidRDefault="008559C2" w:rsidP="009D358B">
            <w:pPr>
              <w:rPr>
                <w:bCs/>
              </w:rPr>
            </w:pPr>
            <w:r w:rsidRPr="00AB460B">
              <w:rPr>
                <w:bCs/>
              </w:rPr>
              <w:t>Target</w:t>
            </w:r>
          </w:p>
        </w:tc>
        <w:tc>
          <w:tcPr>
            <w:cnfStyle w:val="000100000000" w:firstRow="0" w:lastRow="0" w:firstColumn="0" w:lastColumn="1" w:oddVBand="0" w:evenVBand="0" w:oddHBand="0" w:evenHBand="0" w:firstRowFirstColumn="0" w:firstRowLastColumn="0" w:lastRowFirstColumn="0" w:lastRowLastColumn="0"/>
            <w:tcW w:w="5771" w:type="dxa"/>
          </w:tcPr>
          <w:p w14:paraId="0F8F7946" w14:textId="77777777" w:rsidR="008559C2" w:rsidRPr="00156CDD" w:rsidRDefault="008559C2" w:rsidP="009D358B">
            <w:pPr>
              <w:rPr>
                <w:rFonts w:cs="Calibri"/>
              </w:rPr>
            </w:pPr>
            <w:r w:rsidRPr="00095703">
              <w:rPr>
                <w:rFonts w:cs="Calibri"/>
              </w:rPr>
              <w:t xml:space="preserve">The SDO must </w:t>
            </w:r>
            <w:r>
              <w:rPr>
                <w:rFonts w:cs="Calibri"/>
              </w:rPr>
              <w:t xml:space="preserve">be able to deploy a service to an IP by the means of coordinating other Y3 components. </w:t>
            </w:r>
            <w:r w:rsidRPr="00095703">
              <w:rPr>
                <w:rFonts w:cs="Calibri"/>
              </w:rPr>
              <w:t xml:space="preserve">The SDO </w:t>
            </w:r>
            <w:r>
              <w:rPr>
                <w:rFonts w:cs="Calibri"/>
              </w:rPr>
              <w:t>negotiates with the IP, performs VM contextualization, uploads VM images, and creates</w:t>
            </w:r>
            <w:r w:rsidRPr="00095703">
              <w:rPr>
                <w:rFonts w:cs="Calibri"/>
              </w:rPr>
              <w:t xml:space="preserve"> an agreement </w:t>
            </w:r>
            <w:r>
              <w:rPr>
                <w:rFonts w:cs="Calibri"/>
              </w:rPr>
              <w:t>with the</w:t>
            </w:r>
            <w:r w:rsidRPr="00095703">
              <w:rPr>
                <w:rFonts w:cs="Calibri"/>
              </w:rPr>
              <w:t xml:space="preserve"> </w:t>
            </w:r>
            <w:r>
              <w:rPr>
                <w:rFonts w:cs="Calibri"/>
              </w:rPr>
              <w:t>IP.</w:t>
            </w:r>
            <w:r w:rsidRPr="00095703">
              <w:rPr>
                <w:rFonts w:cs="Calibri"/>
              </w:rPr>
              <w:t xml:space="preserve"> </w:t>
            </w:r>
          </w:p>
        </w:tc>
      </w:tr>
      <w:tr w:rsidR="008559C2" w:rsidRPr="004651FD" w14:paraId="0F7EF0C3"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F831DC5" w14:textId="77777777" w:rsidR="008559C2" w:rsidRPr="00AB460B" w:rsidRDefault="008559C2" w:rsidP="009D358B">
            <w:pPr>
              <w:rPr>
                <w:bCs/>
              </w:rPr>
            </w:pPr>
            <w:r w:rsidRPr="00AB460B">
              <w:rPr>
                <w:bCs/>
              </w:rPr>
              <w:t>Initial condition(s)</w:t>
            </w:r>
          </w:p>
        </w:tc>
        <w:tc>
          <w:tcPr>
            <w:cnfStyle w:val="000100000000" w:firstRow="0" w:lastRow="0" w:firstColumn="0" w:lastColumn="1" w:oddVBand="0" w:evenVBand="0" w:oddHBand="0" w:evenHBand="0" w:firstRowFirstColumn="0" w:firstRowLastColumn="0" w:lastRowFirstColumn="0" w:lastRowLastColumn="0"/>
            <w:tcW w:w="5771" w:type="dxa"/>
          </w:tcPr>
          <w:p w14:paraId="7419F644" w14:textId="77777777" w:rsidR="008559C2" w:rsidRDefault="008559C2" w:rsidP="009D358B">
            <w:pPr>
              <w:pStyle w:val="ListParagraph"/>
              <w:numPr>
                <w:ilvl w:val="0"/>
                <w:numId w:val="11"/>
              </w:numPr>
              <w:tabs>
                <w:tab w:val="left" w:pos="3856"/>
              </w:tabs>
              <w:rPr>
                <w:rFonts w:cs="Calibri"/>
              </w:rPr>
            </w:pPr>
            <w:r>
              <w:rPr>
                <w:rFonts w:cs="Calibri"/>
              </w:rPr>
              <w:t xml:space="preserve">One IP with OPTIMIS toolkit installed, and configured. </w:t>
            </w:r>
          </w:p>
          <w:p w14:paraId="23097788" w14:textId="02F26C0F" w:rsidR="008559C2" w:rsidRDefault="008559C2" w:rsidP="009D358B">
            <w:pPr>
              <w:pStyle w:val="ListParagraph"/>
              <w:numPr>
                <w:ilvl w:val="0"/>
                <w:numId w:val="11"/>
              </w:numPr>
              <w:tabs>
                <w:tab w:val="left" w:pos="3856"/>
              </w:tabs>
              <w:rPr>
                <w:rFonts w:cs="Calibri"/>
              </w:rPr>
            </w:pPr>
            <w:r w:rsidRPr="005F38C8">
              <w:rPr>
                <w:rFonts w:cs="Calibri"/>
              </w:rPr>
              <w:t>A service to be deployed.</w:t>
            </w:r>
            <w:r>
              <w:rPr>
                <w:rFonts w:cs="Calibri"/>
              </w:rPr>
              <w:t xml:space="preserve"> The service manifest may not contain any information</w:t>
            </w:r>
            <w:r w:rsidR="001428F4">
              <w:rPr>
                <w:rFonts w:cs="Calibri"/>
              </w:rPr>
              <w:t xml:space="preserve"> that restricts the usage of any of the available IPs</w:t>
            </w:r>
            <w:r>
              <w:rPr>
                <w:rFonts w:cs="Calibri"/>
              </w:rPr>
              <w:t xml:space="preserve"> (TREC constraints, legal constraints, or the similar). </w:t>
            </w:r>
          </w:p>
          <w:p w14:paraId="3D3B5461" w14:textId="77777777" w:rsidR="008559C2" w:rsidRPr="005F38C8" w:rsidRDefault="008559C2" w:rsidP="009D358B">
            <w:pPr>
              <w:pStyle w:val="ListParagraph"/>
              <w:numPr>
                <w:ilvl w:val="0"/>
                <w:numId w:val="11"/>
              </w:numPr>
              <w:tabs>
                <w:tab w:val="left" w:pos="3856"/>
              </w:tabs>
              <w:rPr>
                <w:rFonts w:cs="Calibri"/>
              </w:rPr>
            </w:pPr>
            <w:r>
              <w:rPr>
                <w:rFonts w:cs="Calibri"/>
              </w:rPr>
              <w:t>An OPTIMIS SP with an SDO installation. The IP Registry associated with the SDO must be configured with information about IP1 and IP2, to ensure that these will be considered as deployment targets by the SDO.</w:t>
            </w:r>
          </w:p>
          <w:p w14:paraId="2820DB04" w14:textId="77777777" w:rsidR="008559C2" w:rsidRPr="005F38C8" w:rsidRDefault="008559C2" w:rsidP="009D358B">
            <w:pPr>
              <w:pStyle w:val="ListParagraph"/>
              <w:tabs>
                <w:tab w:val="left" w:pos="3856"/>
              </w:tabs>
              <w:ind w:left="360"/>
              <w:rPr>
                <w:rFonts w:cs="Calibri"/>
              </w:rPr>
            </w:pPr>
            <w:r w:rsidRPr="005F38C8">
              <w:rPr>
                <w:rFonts w:cs="Calibri"/>
              </w:rPr>
              <w:tab/>
            </w:r>
          </w:p>
        </w:tc>
      </w:tr>
      <w:tr w:rsidR="008559C2" w:rsidRPr="004651FD" w14:paraId="41828F9E"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13E7272F" w14:textId="77777777" w:rsidR="008559C2" w:rsidRPr="00AB460B" w:rsidRDefault="008559C2" w:rsidP="009D358B">
            <w:pPr>
              <w:rPr>
                <w:bCs/>
              </w:rPr>
            </w:pPr>
            <w:r w:rsidRPr="00AB460B">
              <w:rPr>
                <w:bCs/>
              </w:rPr>
              <w:t>Expected results</w:t>
            </w:r>
          </w:p>
        </w:tc>
        <w:tc>
          <w:tcPr>
            <w:cnfStyle w:val="000100000000" w:firstRow="0" w:lastRow="0" w:firstColumn="0" w:lastColumn="1" w:oddVBand="0" w:evenVBand="0" w:oddHBand="0" w:evenHBand="0" w:firstRowFirstColumn="0" w:firstRowLastColumn="0" w:lastRowFirstColumn="0" w:lastRowLastColumn="0"/>
            <w:tcW w:w="5771" w:type="dxa"/>
          </w:tcPr>
          <w:p w14:paraId="25D6EE59" w14:textId="77777777" w:rsidR="008559C2" w:rsidRPr="00156CDD" w:rsidRDefault="008559C2" w:rsidP="009D358B">
            <w:pPr>
              <w:pStyle w:val="Default"/>
              <w:jc w:val="both"/>
              <w:rPr>
                <w:rFonts w:ascii="Calibri" w:hAnsi="Calibri" w:cs="Calibri"/>
              </w:rPr>
            </w:pPr>
            <w:r>
              <w:rPr>
                <w:rFonts w:ascii="Calibri" w:hAnsi="Calibri" w:cs="Calibri"/>
              </w:rPr>
              <w:t>The service is deployed to the IP successfully, and then undeployed.</w:t>
            </w:r>
          </w:p>
        </w:tc>
      </w:tr>
      <w:tr w:rsidR="008559C2" w:rsidRPr="004651FD" w14:paraId="55168D6D"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8CC7E95" w14:textId="77777777" w:rsidR="008559C2" w:rsidRPr="00AB460B" w:rsidRDefault="008559C2" w:rsidP="009D358B">
            <w:pPr>
              <w:rPr>
                <w:bCs/>
              </w:rPr>
            </w:pPr>
            <w:r w:rsidRPr="00AB460B">
              <w:rPr>
                <w:bCs/>
              </w:rPr>
              <w:t>Status</w:t>
            </w:r>
          </w:p>
        </w:tc>
        <w:tc>
          <w:tcPr>
            <w:cnfStyle w:val="000100000000" w:firstRow="0" w:lastRow="0" w:firstColumn="0" w:lastColumn="1" w:oddVBand="0" w:evenVBand="0" w:oddHBand="0" w:evenHBand="0" w:firstRowFirstColumn="0" w:firstRowLastColumn="0" w:lastRowFirstColumn="0" w:lastRowLastColumn="0"/>
            <w:tcW w:w="5771" w:type="dxa"/>
          </w:tcPr>
          <w:p w14:paraId="68210054" w14:textId="77777777" w:rsidR="008559C2" w:rsidRPr="00156CDD" w:rsidRDefault="008559C2" w:rsidP="009D358B">
            <w:pPr>
              <w:rPr>
                <w:rFonts w:cs="Calibri"/>
              </w:rPr>
            </w:pPr>
            <w:r>
              <w:rPr>
                <w:rFonts w:cs="Calibri"/>
              </w:rPr>
              <w:t>Completed.</w:t>
            </w:r>
          </w:p>
        </w:tc>
      </w:tr>
      <w:tr w:rsidR="008559C2" w:rsidRPr="00311EDD" w14:paraId="660F140D"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5D3C728D" w14:textId="77777777" w:rsidR="008559C2" w:rsidRPr="00AB460B" w:rsidRDefault="008559C2" w:rsidP="009D358B">
            <w:pPr>
              <w:rPr>
                <w:bCs/>
              </w:rPr>
            </w:pPr>
            <w:r w:rsidRPr="00AB460B">
              <w:rPr>
                <w:bCs/>
              </w:rPr>
              <w:t>Owner</w:t>
            </w:r>
          </w:p>
        </w:tc>
        <w:tc>
          <w:tcPr>
            <w:cnfStyle w:val="000100000000" w:firstRow="0" w:lastRow="0" w:firstColumn="0" w:lastColumn="1" w:oddVBand="0" w:evenVBand="0" w:oddHBand="0" w:evenHBand="0" w:firstRowFirstColumn="0" w:firstRowLastColumn="0" w:lastRowFirstColumn="0" w:lastRowLastColumn="0"/>
            <w:tcW w:w="5771" w:type="dxa"/>
          </w:tcPr>
          <w:p w14:paraId="730370E6" w14:textId="77777777" w:rsidR="008559C2" w:rsidRPr="00AA4302" w:rsidRDefault="008559C2" w:rsidP="009D358B">
            <w:pPr>
              <w:rPr>
                <w:rFonts w:cs="Calibri"/>
                <w:lang w:val="fr-FR"/>
              </w:rPr>
            </w:pPr>
            <w:r w:rsidRPr="00AA4302">
              <w:rPr>
                <w:rFonts w:cs="Calibri"/>
                <w:lang w:val="fr-FR"/>
              </w:rPr>
              <w:t>Wubin Li (UMU), Petter</w:t>
            </w:r>
            <w:r>
              <w:rPr>
                <w:rFonts w:cs="Calibri"/>
                <w:lang w:val="fr-FR"/>
              </w:rPr>
              <w:t xml:space="preserve"> </w:t>
            </w:r>
            <w:r w:rsidRPr="00AA4302">
              <w:rPr>
                <w:rFonts w:cs="Calibri"/>
                <w:lang w:val="fr-FR"/>
              </w:rPr>
              <w:t>Svärd (UMU)</w:t>
            </w:r>
          </w:p>
        </w:tc>
      </w:tr>
      <w:tr w:rsidR="008559C2" w:rsidRPr="004651FD" w14:paraId="25082D37"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6B811129" w14:textId="77777777" w:rsidR="008559C2" w:rsidRPr="00AB460B" w:rsidRDefault="008559C2" w:rsidP="009D358B">
            <w:pPr>
              <w:rPr>
                <w:bCs/>
              </w:rPr>
            </w:pPr>
            <w:r w:rsidRPr="00AB460B">
              <w:rPr>
                <w:bCs/>
              </w:rPr>
              <w:t>Assigned</w:t>
            </w:r>
          </w:p>
        </w:tc>
        <w:tc>
          <w:tcPr>
            <w:cnfStyle w:val="000100000000" w:firstRow="0" w:lastRow="0" w:firstColumn="0" w:lastColumn="1" w:oddVBand="0" w:evenVBand="0" w:oddHBand="0" w:evenHBand="0" w:firstRowFirstColumn="0" w:firstRowLastColumn="0" w:lastRowFirstColumn="0" w:lastRowLastColumn="0"/>
            <w:tcW w:w="5771" w:type="dxa"/>
          </w:tcPr>
          <w:p w14:paraId="517C34F3" w14:textId="77777777" w:rsidR="008559C2" w:rsidRPr="00156CDD" w:rsidRDefault="008559C2" w:rsidP="009D358B">
            <w:pPr>
              <w:rPr>
                <w:rFonts w:cs="Calibri"/>
              </w:rPr>
            </w:pPr>
            <w:r w:rsidRPr="00493581">
              <w:rPr>
                <w:rFonts w:cs="Calibri"/>
              </w:rPr>
              <w:t>SCAI (Hassan)</w:t>
            </w:r>
          </w:p>
        </w:tc>
      </w:tr>
      <w:tr w:rsidR="008559C2" w:rsidRPr="004651FD" w14:paraId="2720598C"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45BB4FC7" w14:textId="77777777" w:rsidR="008559C2" w:rsidRPr="00AB460B" w:rsidRDefault="008559C2" w:rsidP="009D358B">
            <w:pPr>
              <w:rPr>
                <w:bCs/>
              </w:rPr>
            </w:pPr>
            <w:r w:rsidRPr="00AB460B">
              <w:rPr>
                <w:bCs/>
              </w:rPr>
              <w:t>Steps</w:t>
            </w:r>
          </w:p>
        </w:tc>
        <w:tc>
          <w:tcPr>
            <w:cnfStyle w:val="000100000000" w:firstRow="0" w:lastRow="0" w:firstColumn="0" w:lastColumn="1" w:oddVBand="0" w:evenVBand="0" w:oddHBand="0" w:evenHBand="0" w:firstRowFirstColumn="0" w:firstRowLastColumn="0" w:lastRowFirstColumn="0" w:lastRowLastColumn="0"/>
            <w:tcW w:w="5771" w:type="dxa"/>
          </w:tcPr>
          <w:p w14:paraId="3DF052FE" w14:textId="77777777" w:rsidR="008559C2" w:rsidRPr="008240FA" w:rsidRDefault="008559C2" w:rsidP="009D358B">
            <w:pPr>
              <w:pStyle w:val="ListParagraph"/>
              <w:numPr>
                <w:ilvl w:val="0"/>
                <w:numId w:val="10"/>
              </w:numPr>
              <w:rPr>
                <w:rFonts w:cs="Calibri"/>
                <w:lang w:val="en-US" w:eastAsia="zh-CN"/>
              </w:rPr>
            </w:pPr>
            <w:r>
              <w:rPr>
                <w:rFonts w:cs="Calibri"/>
                <w:lang w:val="en-US" w:eastAsia="zh-CN"/>
              </w:rPr>
              <w:t>Log in spvm1.atos (</w:t>
            </w:r>
            <w:r w:rsidRPr="004409CF">
              <w:rPr>
                <w:rFonts w:cs="Calibri"/>
                <w:lang w:val="en-US" w:eastAsia="zh-CN"/>
              </w:rPr>
              <w:t>optimis-spvm.atosorigin.es</w:t>
            </w:r>
            <w:r>
              <w:rPr>
                <w:rFonts w:cs="Calibri"/>
                <w:lang w:val="en-US" w:eastAsia="zh-CN"/>
              </w:rPr>
              <w:t>).</w:t>
            </w:r>
          </w:p>
          <w:p w14:paraId="499A5648" w14:textId="6CABD177" w:rsidR="008559C2" w:rsidRPr="006E2435" w:rsidRDefault="008559C2" w:rsidP="006E2435">
            <w:pPr>
              <w:pStyle w:val="ListParagraph"/>
              <w:numPr>
                <w:ilvl w:val="0"/>
                <w:numId w:val="10"/>
              </w:numPr>
              <w:rPr>
                <w:rFonts w:cs="Calibri"/>
                <w:lang w:val="en-US" w:eastAsia="zh-CN"/>
              </w:rPr>
            </w:pPr>
            <w:r w:rsidRPr="00CF3E88">
              <w:rPr>
                <w:rFonts w:cs="Calibri"/>
                <w:lang w:eastAsia="zh-CN"/>
              </w:rPr>
              <w:t>Run ‘visit</w:t>
            </w:r>
            <w:r>
              <w:rPr>
                <w:rFonts w:cs="Calibri"/>
                <w:lang w:eastAsia="zh-CN"/>
              </w:rPr>
              <w:t xml:space="preserve"> ds</w:t>
            </w:r>
            <w:r w:rsidR="006E2435">
              <w:rPr>
                <w:rFonts w:cs="Calibri"/>
                <w:lang w:eastAsia="zh-CN"/>
              </w:rPr>
              <w:t>’ in terminal</w:t>
            </w:r>
            <w:r w:rsidRPr="00CF3E88">
              <w:rPr>
                <w:rFonts w:cs="Calibri"/>
                <w:lang w:eastAsia="zh-CN"/>
              </w:rPr>
              <w:t xml:space="preserve">, </w:t>
            </w:r>
            <w:r w:rsidR="006E2435">
              <w:rPr>
                <w:rFonts w:cs="Calibri"/>
                <w:lang w:eastAsia="zh-CN"/>
              </w:rPr>
              <w:t xml:space="preserve">and </w:t>
            </w:r>
            <w:r w:rsidRPr="006E2435">
              <w:rPr>
                <w:rFonts w:cs="Calibri"/>
                <w:lang w:val="en-US" w:eastAsia="zh-CN"/>
              </w:rPr>
              <w:t>go to the project folder.</w:t>
            </w:r>
          </w:p>
          <w:p w14:paraId="5B505DAD" w14:textId="5CF435CE" w:rsidR="008559C2" w:rsidRPr="00E65290" w:rsidRDefault="008559C2" w:rsidP="009D358B">
            <w:pPr>
              <w:pStyle w:val="ListParagraph"/>
              <w:numPr>
                <w:ilvl w:val="0"/>
                <w:numId w:val="10"/>
              </w:numPr>
              <w:rPr>
                <w:rFonts w:cs="Calibri"/>
                <w:lang w:val="en-US" w:eastAsia="zh-CN"/>
              </w:rPr>
            </w:pPr>
            <w:r>
              <w:rPr>
                <w:rFonts w:cs="Calibri"/>
                <w:lang w:val="en-US" w:eastAsia="zh-CN"/>
              </w:rPr>
              <w:t>Run the following command:</w:t>
            </w:r>
            <w:r w:rsidR="00E65290">
              <w:rPr>
                <w:rFonts w:cs="Calibri"/>
                <w:lang w:val="en-US" w:eastAsia="zh-CN"/>
              </w:rPr>
              <w:t xml:space="preserve"> </w:t>
            </w:r>
            <w:r w:rsidRPr="00E65290">
              <w:rPr>
                <w:rFonts w:cs="Calibri"/>
                <w:sz w:val="18"/>
                <w:szCs w:val="18"/>
                <w:lang w:eastAsia="zh-CN"/>
              </w:rPr>
              <w:t>‘</w:t>
            </w:r>
            <w:proofErr w:type="spellStart"/>
            <w:r w:rsidRPr="00E65290">
              <w:rPr>
                <w:rFonts w:cs="Calibri"/>
                <w:sz w:val="18"/>
                <w:szCs w:val="18"/>
                <w:lang w:eastAsia="zh-CN"/>
              </w:rPr>
              <w:t>mvn</w:t>
            </w:r>
            <w:proofErr w:type="spellEnd"/>
            <w:r w:rsidRPr="00E65290">
              <w:rPr>
                <w:rFonts w:cs="Calibri"/>
                <w:sz w:val="18"/>
                <w:szCs w:val="18"/>
                <w:lang w:eastAsia="zh-CN"/>
              </w:rPr>
              <w:t xml:space="preserve"> test -</w:t>
            </w:r>
            <w:proofErr w:type="spellStart"/>
            <w:r w:rsidRPr="00E65290">
              <w:rPr>
                <w:rFonts w:cs="Calibri"/>
                <w:sz w:val="18"/>
                <w:szCs w:val="18"/>
                <w:lang w:eastAsia="zh-CN"/>
              </w:rPr>
              <w:t>Dtest</w:t>
            </w:r>
            <w:proofErr w:type="spellEnd"/>
            <w:r w:rsidRPr="00E65290">
              <w:rPr>
                <w:rFonts w:cs="Calibri"/>
                <w:sz w:val="18"/>
                <w:szCs w:val="18"/>
                <w:lang w:eastAsia="zh-CN"/>
              </w:rPr>
              <w:t>=</w:t>
            </w:r>
            <w:r w:rsidR="007D6DBA" w:rsidRPr="00E65290">
              <w:t xml:space="preserve"> </w:t>
            </w:r>
            <w:r w:rsidR="007D6DBA" w:rsidRPr="00E65290">
              <w:rPr>
                <w:rFonts w:cs="Calibri"/>
                <w:sz w:val="18"/>
                <w:szCs w:val="18"/>
                <w:lang w:eastAsia="zh-CN"/>
              </w:rPr>
              <w:t>Y3BasicsTest</w:t>
            </w:r>
            <w:r w:rsidRPr="00E65290">
              <w:rPr>
                <w:rFonts w:cs="Calibri"/>
                <w:sz w:val="18"/>
                <w:szCs w:val="18"/>
                <w:lang w:eastAsia="zh-CN"/>
              </w:rPr>
              <w:t>’</w:t>
            </w:r>
          </w:p>
          <w:p w14:paraId="3526A8A4" w14:textId="77777777" w:rsidR="008559C2" w:rsidRPr="00CF3E88" w:rsidRDefault="008559C2" w:rsidP="009D358B">
            <w:pPr>
              <w:pStyle w:val="ListParagraph"/>
              <w:numPr>
                <w:ilvl w:val="0"/>
                <w:numId w:val="10"/>
              </w:numPr>
              <w:rPr>
                <w:rFonts w:cs="Calibri"/>
                <w:lang w:val="en-US" w:eastAsia="zh-CN"/>
              </w:rPr>
            </w:pPr>
            <w:r>
              <w:rPr>
                <w:rFonts w:cs="Calibri"/>
                <w:lang w:val="en-US" w:eastAsia="zh-CN"/>
              </w:rPr>
              <w:t>Check the output results in the Terminal to see if it’s successful or not.</w:t>
            </w:r>
          </w:p>
        </w:tc>
      </w:tr>
      <w:tr w:rsidR="008559C2" w:rsidRPr="00311EDD" w14:paraId="75D79342"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1F180BA8" w14:textId="77777777" w:rsidR="008559C2" w:rsidRPr="00AB460B" w:rsidRDefault="008559C2" w:rsidP="009D358B">
            <w:pPr>
              <w:rPr>
                <w:bCs/>
              </w:rPr>
            </w:pPr>
            <w:r w:rsidRPr="00AB460B">
              <w:rPr>
                <w:bCs/>
              </w:rPr>
              <w:t>Feedback receiver</w:t>
            </w:r>
          </w:p>
        </w:tc>
        <w:tc>
          <w:tcPr>
            <w:cnfStyle w:val="000100000000" w:firstRow="0" w:lastRow="0" w:firstColumn="0" w:lastColumn="1" w:oddVBand="0" w:evenVBand="0" w:oddHBand="0" w:evenHBand="0" w:firstRowFirstColumn="0" w:firstRowLastColumn="0" w:lastRowFirstColumn="0" w:lastRowLastColumn="0"/>
            <w:tcW w:w="5771" w:type="dxa"/>
          </w:tcPr>
          <w:p w14:paraId="7883DD8E" w14:textId="77777777" w:rsidR="008559C2" w:rsidRPr="00AA4302" w:rsidRDefault="008559C2" w:rsidP="009D358B">
            <w:pPr>
              <w:rPr>
                <w:rFonts w:cs="Calibri"/>
                <w:lang w:val="fr-FR"/>
              </w:rPr>
            </w:pPr>
            <w:r w:rsidRPr="00AA4302">
              <w:rPr>
                <w:rFonts w:cs="Calibri"/>
                <w:lang w:val="fr-FR"/>
              </w:rPr>
              <w:t>Wubin Li (UMU), Petter</w:t>
            </w:r>
            <w:r>
              <w:rPr>
                <w:rFonts w:cs="Calibri"/>
                <w:lang w:val="fr-FR"/>
              </w:rPr>
              <w:t xml:space="preserve"> </w:t>
            </w:r>
            <w:r w:rsidRPr="00AA4302">
              <w:rPr>
                <w:rFonts w:cs="Calibri"/>
                <w:lang w:val="fr-FR"/>
              </w:rPr>
              <w:t>Svärd (UMU)</w:t>
            </w:r>
          </w:p>
        </w:tc>
      </w:tr>
      <w:tr w:rsidR="008559C2" w:rsidRPr="004651FD" w14:paraId="47D8161B"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6A3942C9" w14:textId="77777777" w:rsidR="008559C2" w:rsidRPr="00AB460B" w:rsidRDefault="008559C2" w:rsidP="009D358B">
            <w:pPr>
              <w:rPr>
                <w:bCs/>
              </w:rPr>
            </w:pPr>
            <w:r w:rsidRPr="00AB460B">
              <w:rPr>
                <w:bCs/>
              </w:rPr>
              <w:t>Start date</w:t>
            </w:r>
          </w:p>
        </w:tc>
        <w:tc>
          <w:tcPr>
            <w:cnfStyle w:val="000100000000" w:firstRow="0" w:lastRow="0" w:firstColumn="0" w:lastColumn="1" w:oddVBand="0" w:evenVBand="0" w:oddHBand="0" w:evenHBand="0" w:firstRowFirstColumn="0" w:firstRowLastColumn="0" w:lastRowFirstColumn="0" w:lastRowLastColumn="0"/>
            <w:tcW w:w="5771" w:type="dxa"/>
          </w:tcPr>
          <w:p w14:paraId="31C403F2" w14:textId="77777777" w:rsidR="008559C2" w:rsidRPr="00093C2F" w:rsidRDefault="008559C2" w:rsidP="009D358B">
            <w:pPr>
              <w:pStyle w:val="Default"/>
              <w:jc w:val="both"/>
              <w:rPr>
                <w:rFonts w:asciiTheme="minorHAnsi" w:hAnsiTheme="minorHAnsi" w:cstheme="minorHAnsi"/>
              </w:rPr>
            </w:pPr>
            <w:r>
              <w:rPr>
                <w:rFonts w:asciiTheme="minorHAnsi" w:hAnsiTheme="minorHAnsi" w:cstheme="minorHAnsi"/>
              </w:rPr>
              <w:t>M24</w:t>
            </w:r>
          </w:p>
        </w:tc>
      </w:tr>
      <w:tr w:rsidR="008559C2" w:rsidRPr="004651FD" w14:paraId="68C3E870"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7D4F6AE" w14:textId="77777777" w:rsidR="008559C2" w:rsidRPr="00AB460B" w:rsidRDefault="008559C2" w:rsidP="009D358B">
            <w:pPr>
              <w:rPr>
                <w:bCs/>
              </w:rPr>
            </w:pPr>
            <w:r w:rsidRPr="00AB460B">
              <w:rPr>
                <w:bCs/>
              </w:rPr>
              <w:t>End date</w:t>
            </w:r>
          </w:p>
        </w:tc>
        <w:tc>
          <w:tcPr>
            <w:cnfStyle w:val="000100000000" w:firstRow="0" w:lastRow="0" w:firstColumn="0" w:lastColumn="1" w:oddVBand="0" w:evenVBand="0" w:oddHBand="0" w:evenHBand="0" w:firstRowFirstColumn="0" w:firstRowLastColumn="0" w:lastRowFirstColumn="0" w:lastRowLastColumn="0"/>
            <w:tcW w:w="5771" w:type="dxa"/>
          </w:tcPr>
          <w:p w14:paraId="50084821" w14:textId="77777777" w:rsidR="008559C2" w:rsidRPr="00093C2F" w:rsidRDefault="008559C2" w:rsidP="009D358B">
            <w:pPr>
              <w:pStyle w:val="Default"/>
              <w:jc w:val="both"/>
              <w:rPr>
                <w:rFonts w:asciiTheme="minorHAnsi" w:hAnsiTheme="minorHAnsi" w:cstheme="minorHAnsi"/>
              </w:rPr>
            </w:pPr>
            <w:r>
              <w:rPr>
                <w:rFonts w:asciiTheme="minorHAnsi" w:hAnsiTheme="minorHAnsi" w:cstheme="minorHAnsi"/>
              </w:rPr>
              <w:t>M36</w:t>
            </w:r>
          </w:p>
        </w:tc>
      </w:tr>
      <w:tr w:rsidR="008559C2" w:rsidRPr="004651FD" w14:paraId="6AEAFFEB"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3EB8F158" w14:textId="77777777" w:rsidR="008559C2" w:rsidRDefault="008559C2" w:rsidP="009D358B">
            <w:pPr>
              <w:rPr>
                <w:bCs/>
              </w:rPr>
            </w:pPr>
            <w:r>
              <w:rPr>
                <w:bCs/>
              </w:rPr>
              <w:t>Passed?</w:t>
            </w:r>
          </w:p>
        </w:tc>
        <w:tc>
          <w:tcPr>
            <w:cnfStyle w:val="000100000000" w:firstRow="0" w:lastRow="0" w:firstColumn="0" w:lastColumn="1" w:oddVBand="0" w:evenVBand="0" w:oddHBand="0" w:evenHBand="0" w:firstRowFirstColumn="0" w:firstRowLastColumn="0" w:lastRowFirstColumn="0" w:lastRowLastColumn="0"/>
            <w:tcW w:w="5771" w:type="dxa"/>
          </w:tcPr>
          <w:p w14:paraId="580FA2F2" w14:textId="1BFCA26D" w:rsidR="008559C2" w:rsidRPr="00093C2F" w:rsidRDefault="00ED3AC6" w:rsidP="009D358B">
            <w:pPr>
              <w:rPr>
                <w:rFonts w:asciiTheme="minorHAnsi" w:hAnsiTheme="minorHAnsi" w:cstheme="minorHAnsi"/>
              </w:rPr>
            </w:pPr>
            <w:r>
              <w:rPr>
                <w:rFonts w:asciiTheme="minorHAnsi" w:hAnsiTheme="minorHAnsi" w:cstheme="minorHAnsi"/>
              </w:rPr>
              <w:t>YES</w:t>
            </w:r>
          </w:p>
        </w:tc>
      </w:tr>
      <w:tr w:rsidR="008559C2" w:rsidRPr="004651FD" w14:paraId="25E6E058"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5468CAB0" w14:textId="77777777" w:rsidR="008559C2" w:rsidRDefault="008559C2" w:rsidP="009D358B">
            <w:pPr>
              <w:rPr>
                <w:bCs/>
              </w:rPr>
            </w:pPr>
            <w:r>
              <w:rPr>
                <w:bCs/>
              </w:rPr>
              <w:t>Bug ID</w:t>
            </w:r>
          </w:p>
        </w:tc>
        <w:tc>
          <w:tcPr>
            <w:cnfStyle w:val="000100000000" w:firstRow="0" w:lastRow="0" w:firstColumn="0" w:lastColumn="1" w:oddVBand="0" w:evenVBand="0" w:oddHBand="0" w:evenHBand="0" w:firstRowFirstColumn="0" w:firstRowLastColumn="0" w:lastRowFirstColumn="0" w:lastRowLastColumn="0"/>
            <w:tcW w:w="5771" w:type="dxa"/>
          </w:tcPr>
          <w:p w14:paraId="5334A691" w14:textId="77777777" w:rsidR="008559C2" w:rsidRPr="00093C2F" w:rsidRDefault="008559C2" w:rsidP="009D358B">
            <w:pPr>
              <w:rPr>
                <w:rFonts w:asciiTheme="minorHAnsi" w:hAnsiTheme="minorHAnsi" w:cstheme="minorHAnsi"/>
              </w:rPr>
            </w:pPr>
          </w:p>
        </w:tc>
      </w:tr>
      <w:tr w:rsidR="008559C2" w:rsidRPr="004651FD" w14:paraId="77CDB24C"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25395761" w14:textId="77777777" w:rsidR="008559C2" w:rsidRDefault="008559C2" w:rsidP="009D358B">
            <w:pPr>
              <w:rPr>
                <w:bCs/>
              </w:rPr>
            </w:pPr>
            <w:r>
              <w:rPr>
                <w:bCs/>
              </w:rPr>
              <w:t>Problems</w:t>
            </w:r>
          </w:p>
        </w:tc>
        <w:tc>
          <w:tcPr>
            <w:cnfStyle w:val="000100000000" w:firstRow="0" w:lastRow="0" w:firstColumn="0" w:lastColumn="1" w:oddVBand="0" w:evenVBand="0" w:oddHBand="0" w:evenHBand="0" w:firstRowFirstColumn="0" w:firstRowLastColumn="0" w:lastRowFirstColumn="0" w:lastRowLastColumn="0"/>
            <w:tcW w:w="5771" w:type="dxa"/>
          </w:tcPr>
          <w:p w14:paraId="23D9DBB0" w14:textId="77777777" w:rsidR="008559C2" w:rsidRPr="00093C2F" w:rsidRDefault="008559C2" w:rsidP="009D358B">
            <w:pPr>
              <w:rPr>
                <w:rFonts w:asciiTheme="minorHAnsi" w:hAnsiTheme="minorHAnsi" w:cstheme="minorHAnsi"/>
              </w:rPr>
            </w:pPr>
          </w:p>
        </w:tc>
      </w:tr>
      <w:tr w:rsidR="008559C2" w:rsidRPr="004651FD" w14:paraId="64AA6265"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93DF2C4" w14:textId="77777777" w:rsidR="008559C2" w:rsidRPr="00AB460B" w:rsidRDefault="008559C2" w:rsidP="009D358B">
            <w:pPr>
              <w:rPr>
                <w:bCs/>
              </w:rPr>
            </w:pPr>
            <w:r>
              <w:rPr>
                <w:bCs/>
              </w:rPr>
              <w:lastRenderedPageBreak/>
              <w:t>Required changes</w:t>
            </w:r>
          </w:p>
        </w:tc>
        <w:tc>
          <w:tcPr>
            <w:cnfStyle w:val="000100000000" w:firstRow="0" w:lastRow="0" w:firstColumn="0" w:lastColumn="1" w:oddVBand="0" w:evenVBand="0" w:oddHBand="0" w:evenHBand="0" w:firstRowFirstColumn="0" w:firstRowLastColumn="0" w:lastRowFirstColumn="0" w:lastRowLastColumn="0"/>
            <w:tcW w:w="5771" w:type="dxa"/>
          </w:tcPr>
          <w:p w14:paraId="48970512" w14:textId="77777777" w:rsidR="008559C2" w:rsidRPr="00093C2F" w:rsidRDefault="008559C2" w:rsidP="009D358B">
            <w:pPr>
              <w:rPr>
                <w:rFonts w:asciiTheme="minorHAnsi" w:hAnsiTheme="minorHAnsi" w:cstheme="minorHAnsi"/>
              </w:rPr>
            </w:pPr>
          </w:p>
        </w:tc>
      </w:tr>
      <w:tr w:rsidR="008559C2" w:rsidRPr="004651FD" w14:paraId="4660D414"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778DBB3E" w14:textId="77777777" w:rsidR="008559C2" w:rsidRPr="00AB460B" w:rsidRDefault="008559C2" w:rsidP="009D358B">
            <w:pPr>
              <w:rPr>
                <w:bCs/>
              </w:rPr>
            </w:pPr>
            <w:r>
              <w:rPr>
                <w:bCs/>
              </w:rPr>
              <w:t>Comments</w:t>
            </w:r>
          </w:p>
        </w:tc>
        <w:tc>
          <w:tcPr>
            <w:cnfStyle w:val="000100000000" w:firstRow="0" w:lastRow="0" w:firstColumn="0" w:lastColumn="1" w:oddVBand="0" w:evenVBand="0" w:oddHBand="0" w:evenHBand="0" w:firstRowFirstColumn="0" w:firstRowLastColumn="0" w:lastRowFirstColumn="0" w:lastRowLastColumn="0"/>
            <w:tcW w:w="5771" w:type="dxa"/>
          </w:tcPr>
          <w:p w14:paraId="135531B6" w14:textId="19B75ABA" w:rsidR="008559C2" w:rsidRPr="00156CDD" w:rsidRDefault="007F45DE" w:rsidP="00684500">
            <w:pPr>
              <w:keepNext/>
              <w:rPr>
                <w:rFonts w:cs="Calibri"/>
              </w:rPr>
            </w:pPr>
            <w:r>
              <w:rPr>
                <w:rFonts w:cs="Calibri"/>
              </w:rPr>
              <w:t xml:space="preserve">For ticket 820, </w:t>
            </w:r>
            <w:r w:rsidR="00A3654D">
              <w:rPr>
                <w:rFonts w:cs="Calibri"/>
              </w:rPr>
              <w:t xml:space="preserve">there is no </w:t>
            </w:r>
            <w:r w:rsidR="00684500">
              <w:rPr>
                <w:rFonts w:cs="Calibri"/>
              </w:rPr>
              <w:t>newer</w:t>
            </w:r>
            <w:r w:rsidR="00A3654D">
              <w:rPr>
                <w:rFonts w:cs="Calibri"/>
              </w:rPr>
              <w:t xml:space="preserve"> </w:t>
            </w:r>
            <w:r w:rsidR="00926438">
              <w:rPr>
                <w:rFonts w:cs="Calibri"/>
              </w:rPr>
              <w:t>implementation yet. As there is no conclusion finalized by the TREC team and HM, the current solution is just using the Y2 version.</w:t>
            </w:r>
          </w:p>
        </w:tc>
      </w:tr>
    </w:tbl>
    <w:p w14:paraId="0BB4EF9E" w14:textId="5FA4F431" w:rsidR="008559C2" w:rsidRDefault="008559C2" w:rsidP="008559C2">
      <w:pPr>
        <w:pStyle w:val="Caption"/>
        <w:jc w:val="center"/>
      </w:pPr>
      <w:r>
        <w:t xml:space="preserve">Table </w:t>
      </w:r>
      <w:r w:rsidR="00E6293F">
        <w:fldChar w:fldCharType="begin"/>
      </w:r>
      <w:r w:rsidR="00E6293F">
        <w:instrText xml:space="preserve"> SEQ Table \* ARABIC </w:instrText>
      </w:r>
      <w:r w:rsidR="00E6293F">
        <w:fldChar w:fldCharType="separate"/>
      </w:r>
      <w:r w:rsidR="00C819E9">
        <w:rPr>
          <w:noProof/>
        </w:rPr>
        <w:t>3</w:t>
      </w:r>
      <w:r w:rsidR="00E6293F">
        <w:rPr>
          <w:noProof/>
        </w:rPr>
        <w:fldChar w:fldCharType="end"/>
      </w:r>
      <w:r>
        <w:t xml:space="preserve">: </w:t>
      </w:r>
      <w:r w:rsidR="00656FD3">
        <w:t>SDO Y3 deployment &amp; undeployment functionalities</w:t>
      </w:r>
      <w:r>
        <w:t xml:space="preserve"> test case.</w:t>
      </w:r>
    </w:p>
    <w:p w14:paraId="3759268A" w14:textId="77777777" w:rsidR="008559C2" w:rsidRDefault="008559C2" w:rsidP="00745728"/>
    <w:tbl>
      <w:tblPr>
        <w:tblStyle w:val="OptimisTable"/>
        <w:tblW w:w="0" w:type="auto"/>
        <w:tblInd w:w="-193" w:type="dxa"/>
        <w:tblLook w:val="01E0" w:firstRow="1" w:lastRow="1" w:firstColumn="1" w:lastColumn="1" w:noHBand="0" w:noVBand="0"/>
      </w:tblPr>
      <w:tblGrid>
        <w:gridCol w:w="2938"/>
        <w:gridCol w:w="5771"/>
      </w:tblGrid>
      <w:tr w:rsidR="00745728" w:rsidRPr="004651FD" w14:paraId="0D1E0DE4" w14:textId="77777777" w:rsidTr="009D358B">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938" w:type="dxa"/>
          </w:tcPr>
          <w:p w14:paraId="0BA51B88" w14:textId="77777777" w:rsidR="00745728" w:rsidRPr="00AB460B" w:rsidRDefault="00745728" w:rsidP="009D358B">
            <w:r w:rsidRPr="00AB460B">
              <w:rPr>
                <w:bCs/>
              </w:rPr>
              <w:t>Test Case Number Version</w:t>
            </w:r>
          </w:p>
        </w:tc>
        <w:tc>
          <w:tcPr>
            <w:cnfStyle w:val="000100000000" w:firstRow="0" w:lastRow="0" w:firstColumn="0" w:lastColumn="1" w:oddVBand="0" w:evenVBand="0" w:oddHBand="0" w:evenHBand="0" w:firstRowFirstColumn="0" w:firstRowLastColumn="0" w:lastRowFirstColumn="0" w:lastRowLastColumn="0"/>
            <w:tcW w:w="5771" w:type="dxa"/>
          </w:tcPr>
          <w:p w14:paraId="581DDFC3" w14:textId="60810E4E" w:rsidR="00745728" w:rsidRPr="004651FD" w:rsidRDefault="00226305" w:rsidP="009D358B">
            <w:r>
              <w:t>SDO_iter_1_feature_5</w:t>
            </w:r>
          </w:p>
        </w:tc>
      </w:tr>
      <w:tr w:rsidR="00745728" w:rsidRPr="004651FD" w14:paraId="481D02E9"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55079355" w14:textId="77777777" w:rsidR="00745728" w:rsidRPr="00AB460B" w:rsidRDefault="00745728" w:rsidP="009D358B">
            <w:r w:rsidRPr="00AB460B">
              <w:rPr>
                <w:bCs/>
              </w:rPr>
              <w:t>Test Case Title</w:t>
            </w:r>
          </w:p>
        </w:tc>
        <w:tc>
          <w:tcPr>
            <w:cnfStyle w:val="000100000000" w:firstRow="0" w:lastRow="0" w:firstColumn="0" w:lastColumn="1" w:oddVBand="0" w:evenVBand="0" w:oddHBand="0" w:evenHBand="0" w:firstRowFirstColumn="0" w:firstRowLastColumn="0" w:lastRowFirstColumn="0" w:lastRowLastColumn="0"/>
            <w:tcW w:w="5771" w:type="dxa"/>
          </w:tcPr>
          <w:p w14:paraId="1EAC03DD" w14:textId="77777777" w:rsidR="00745728" w:rsidRPr="00156CDD" w:rsidRDefault="00745728" w:rsidP="009D358B">
            <w:pPr>
              <w:pStyle w:val="Default"/>
              <w:jc w:val="both"/>
              <w:rPr>
                <w:rFonts w:ascii="Calibri" w:hAnsi="Calibri" w:cs="Calibri"/>
              </w:rPr>
            </w:pPr>
            <w:r>
              <w:rPr>
                <w:rFonts w:ascii="Calibri" w:hAnsi="Calibri" w:cs="Calibri"/>
              </w:rPr>
              <w:t>Service deployment with a</w:t>
            </w:r>
            <w:r w:rsidRPr="00442C4C">
              <w:rPr>
                <w:rFonts w:ascii="Calibri" w:hAnsi="Calibri" w:cs="Calibri"/>
              </w:rPr>
              <w:t>nti-affinity constraints</w:t>
            </w:r>
          </w:p>
        </w:tc>
      </w:tr>
      <w:tr w:rsidR="00745728" w:rsidRPr="004651FD" w14:paraId="5058762C"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1C058561" w14:textId="77777777" w:rsidR="00745728" w:rsidRPr="00AB460B" w:rsidRDefault="00745728" w:rsidP="009D358B">
            <w:pPr>
              <w:rPr>
                <w:bCs/>
              </w:rPr>
            </w:pPr>
            <w:r w:rsidRPr="00AB460B">
              <w:rPr>
                <w:bCs/>
              </w:rPr>
              <w:t>Module tested</w:t>
            </w:r>
          </w:p>
        </w:tc>
        <w:tc>
          <w:tcPr>
            <w:cnfStyle w:val="000100000000" w:firstRow="0" w:lastRow="0" w:firstColumn="0" w:lastColumn="1" w:oddVBand="0" w:evenVBand="0" w:oddHBand="0" w:evenHBand="0" w:firstRowFirstColumn="0" w:firstRowLastColumn="0" w:lastRowFirstColumn="0" w:lastRowLastColumn="0"/>
            <w:tcW w:w="5771" w:type="dxa"/>
          </w:tcPr>
          <w:p w14:paraId="1ADAA0D3" w14:textId="77777777" w:rsidR="00745728" w:rsidRPr="00156CDD" w:rsidRDefault="00745728" w:rsidP="009D358B">
            <w:pPr>
              <w:rPr>
                <w:rFonts w:cs="Calibri"/>
              </w:rPr>
            </w:pPr>
            <w:r w:rsidRPr="00156CDD">
              <w:rPr>
                <w:rFonts w:cs="Calibri"/>
              </w:rPr>
              <w:t>Service Deployment Optimizer   (SDO)</w:t>
            </w:r>
          </w:p>
        </w:tc>
      </w:tr>
      <w:tr w:rsidR="00745728" w:rsidRPr="004651FD" w14:paraId="505D2945"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6CBA66AD" w14:textId="20C7012D" w:rsidR="00745728" w:rsidRPr="00AB460B" w:rsidRDefault="00745728" w:rsidP="009844F6">
            <w:pPr>
              <w:rPr>
                <w:bCs/>
              </w:rPr>
            </w:pPr>
            <w:r w:rsidRPr="00AB460B">
              <w:rPr>
                <w:bCs/>
              </w:rPr>
              <w:t xml:space="preserve">Related </w:t>
            </w:r>
            <w:r w:rsidR="009844F6">
              <w:rPr>
                <w:bCs/>
              </w:rPr>
              <w:t>ticket</w:t>
            </w:r>
            <w:r w:rsidRPr="00AB460B">
              <w:rPr>
                <w:bCs/>
              </w:rPr>
              <w:t>(s)</w:t>
            </w:r>
          </w:p>
        </w:tc>
        <w:tc>
          <w:tcPr>
            <w:cnfStyle w:val="000100000000" w:firstRow="0" w:lastRow="0" w:firstColumn="0" w:lastColumn="1" w:oddVBand="0" w:evenVBand="0" w:oddHBand="0" w:evenHBand="0" w:firstRowFirstColumn="0" w:firstRowLastColumn="0" w:lastRowFirstColumn="0" w:lastRowLastColumn="0"/>
            <w:tcW w:w="5771" w:type="dxa"/>
          </w:tcPr>
          <w:p w14:paraId="4601DBE1" w14:textId="6C2BDA3B" w:rsidR="00745728" w:rsidRPr="00156CDD" w:rsidRDefault="003540A7" w:rsidP="003540A7">
            <w:pPr>
              <w:pStyle w:val="Default"/>
              <w:jc w:val="both"/>
              <w:rPr>
                <w:rFonts w:ascii="Calibri" w:hAnsi="Calibri" w:cs="Calibri"/>
              </w:rPr>
            </w:pPr>
            <w:r>
              <w:rPr>
                <w:rFonts w:ascii="Calibri" w:hAnsi="Calibri" w:cs="Calibri"/>
              </w:rPr>
              <w:t>818</w:t>
            </w:r>
          </w:p>
        </w:tc>
      </w:tr>
      <w:tr w:rsidR="00745728" w:rsidRPr="004651FD" w14:paraId="7202D602"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21051070" w14:textId="77777777" w:rsidR="00745728" w:rsidRPr="00AB460B" w:rsidRDefault="00745728" w:rsidP="009D358B">
            <w:pPr>
              <w:rPr>
                <w:bCs/>
              </w:rPr>
            </w:pPr>
            <w:r w:rsidRPr="00AB460B">
              <w:rPr>
                <w:bCs/>
              </w:rPr>
              <w:t>Target</w:t>
            </w:r>
          </w:p>
        </w:tc>
        <w:tc>
          <w:tcPr>
            <w:cnfStyle w:val="000100000000" w:firstRow="0" w:lastRow="0" w:firstColumn="0" w:lastColumn="1" w:oddVBand="0" w:evenVBand="0" w:oddHBand="0" w:evenHBand="0" w:firstRowFirstColumn="0" w:firstRowLastColumn="0" w:lastRowFirstColumn="0" w:lastRowLastColumn="0"/>
            <w:tcW w:w="5771" w:type="dxa"/>
          </w:tcPr>
          <w:p w14:paraId="5A546065" w14:textId="77777777" w:rsidR="00745728" w:rsidRPr="00156CDD" w:rsidRDefault="00745728" w:rsidP="009D358B">
            <w:pPr>
              <w:rPr>
                <w:rFonts w:cs="Calibri"/>
              </w:rPr>
            </w:pPr>
            <w:r w:rsidRPr="00BE2F31">
              <w:rPr>
                <w:rFonts w:cs="Calibri"/>
              </w:rPr>
              <w:t>To correctly handle anti-affinity constraints when deploying a service, the DO (Deployment Optimizer) must be able to read anti-affinity constraints info from the service manifest retrieved during service deployment and ensure that all this constraints adhere in the optimal placement solution that is calculated.</w:t>
            </w:r>
          </w:p>
        </w:tc>
      </w:tr>
      <w:tr w:rsidR="00745728" w:rsidRPr="004651FD" w14:paraId="49D0EBA9"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71D90A54" w14:textId="77777777" w:rsidR="00745728" w:rsidRPr="00AB460B" w:rsidRDefault="00745728" w:rsidP="009D358B">
            <w:pPr>
              <w:rPr>
                <w:bCs/>
              </w:rPr>
            </w:pPr>
            <w:r w:rsidRPr="00AB460B">
              <w:rPr>
                <w:bCs/>
              </w:rPr>
              <w:t>Initial condition(s)</w:t>
            </w:r>
          </w:p>
        </w:tc>
        <w:tc>
          <w:tcPr>
            <w:cnfStyle w:val="000100000000" w:firstRow="0" w:lastRow="0" w:firstColumn="0" w:lastColumn="1" w:oddVBand="0" w:evenVBand="0" w:oddHBand="0" w:evenHBand="0" w:firstRowFirstColumn="0" w:firstRowLastColumn="0" w:lastRowFirstColumn="0" w:lastRowLastColumn="0"/>
            <w:tcW w:w="5771" w:type="dxa"/>
          </w:tcPr>
          <w:p w14:paraId="2E6E1F3E" w14:textId="77777777" w:rsidR="00745728" w:rsidRDefault="00745728" w:rsidP="009D358B">
            <w:pPr>
              <w:pStyle w:val="ListParagraph"/>
              <w:numPr>
                <w:ilvl w:val="0"/>
                <w:numId w:val="1"/>
              </w:numPr>
              <w:tabs>
                <w:tab w:val="left" w:pos="3856"/>
              </w:tabs>
              <w:rPr>
                <w:rFonts w:cs="Calibri"/>
              </w:rPr>
            </w:pPr>
            <w:r>
              <w:rPr>
                <w:rFonts w:cs="Calibri"/>
              </w:rPr>
              <w:t xml:space="preserve">Two IPs (IP1, IP2) with OPTIMIS toolkit installed, and configured. </w:t>
            </w:r>
          </w:p>
          <w:p w14:paraId="51B16890" w14:textId="77777777" w:rsidR="00745728" w:rsidRDefault="00745728" w:rsidP="009D358B">
            <w:pPr>
              <w:pStyle w:val="ListParagraph"/>
              <w:numPr>
                <w:ilvl w:val="0"/>
                <w:numId w:val="1"/>
              </w:numPr>
              <w:tabs>
                <w:tab w:val="left" w:pos="3856"/>
              </w:tabs>
              <w:rPr>
                <w:rFonts w:cs="Calibri"/>
              </w:rPr>
            </w:pPr>
            <w:r w:rsidRPr="005F38C8">
              <w:rPr>
                <w:rFonts w:cs="Calibri"/>
              </w:rPr>
              <w:t>A service to be deployed.</w:t>
            </w:r>
            <w:r>
              <w:rPr>
                <w:rFonts w:cs="Calibri"/>
              </w:rPr>
              <w:t xml:space="preserve"> In this service, two of the components (A, and B) are bounded by anti-affinity constraints at the IP-level (specified in the service manifest). The service manifest may not contain any information (TREC constraints, legal constraints, or the similar) that prevents deployment of any of A and B on IP1 or IP2. </w:t>
            </w:r>
          </w:p>
          <w:p w14:paraId="4737FC25" w14:textId="0C8F021D" w:rsidR="00745728" w:rsidRPr="00C7399D" w:rsidRDefault="00745728" w:rsidP="00C7399D">
            <w:pPr>
              <w:pStyle w:val="ListParagraph"/>
              <w:numPr>
                <w:ilvl w:val="0"/>
                <w:numId w:val="1"/>
              </w:numPr>
              <w:tabs>
                <w:tab w:val="left" w:pos="3856"/>
              </w:tabs>
              <w:rPr>
                <w:rFonts w:cs="Calibri"/>
              </w:rPr>
            </w:pPr>
            <w:r>
              <w:rPr>
                <w:rFonts w:cs="Calibri"/>
              </w:rPr>
              <w:t>An OPTIMIS SP with an SDO installation. The IP Registry associated with the SDO must be configured with information about IP1 and IP2, to ensure that these will be considered as deployment targets by the SDO.</w:t>
            </w:r>
            <w:r w:rsidRPr="00C7399D">
              <w:rPr>
                <w:rFonts w:cs="Calibri"/>
              </w:rPr>
              <w:tab/>
            </w:r>
          </w:p>
        </w:tc>
      </w:tr>
      <w:tr w:rsidR="00745728" w:rsidRPr="004651FD" w14:paraId="4ABEB2F3"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6EED9286" w14:textId="77777777" w:rsidR="00745728" w:rsidRPr="00AB460B" w:rsidRDefault="00745728" w:rsidP="009D358B">
            <w:pPr>
              <w:rPr>
                <w:bCs/>
              </w:rPr>
            </w:pPr>
            <w:r w:rsidRPr="00AB460B">
              <w:rPr>
                <w:bCs/>
              </w:rPr>
              <w:t>Expected results</w:t>
            </w:r>
          </w:p>
        </w:tc>
        <w:tc>
          <w:tcPr>
            <w:cnfStyle w:val="000100000000" w:firstRow="0" w:lastRow="0" w:firstColumn="0" w:lastColumn="1" w:oddVBand="0" w:evenVBand="0" w:oddHBand="0" w:evenHBand="0" w:firstRowFirstColumn="0" w:firstRowLastColumn="0" w:lastRowFirstColumn="0" w:lastRowLastColumn="0"/>
            <w:tcW w:w="5771" w:type="dxa"/>
          </w:tcPr>
          <w:p w14:paraId="2B1B209B" w14:textId="4551299E" w:rsidR="00745728" w:rsidRPr="00156CDD" w:rsidRDefault="00745728" w:rsidP="001428F4">
            <w:pPr>
              <w:pStyle w:val="Default"/>
              <w:jc w:val="both"/>
              <w:rPr>
                <w:rFonts w:ascii="Calibri" w:hAnsi="Calibri" w:cs="Calibri"/>
              </w:rPr>
            </w:pPr>
            <w:r>
              <w:rPr>
                <w:rFonts w:ascii="Calibri" w:hAnsi="Calibri" w:cs="Calibri"/>
              </w:rPr>
              <w:t>The service is de-composited to two sub-services; the one with component A is deployed to IP1, the other with component B is deployed to IP2. Alternatively,</w:t>
            </w:r>
            <w:r w:rsidR="001428F4">
              <w:rPr>
                <w:rFonts w:ascii="Calibri" w:hAnsi="Calibri" w:cs="Calibri"/>
              </w:rPr>
              <w:t xml:space="preserve"> the opposite solution may be the result, with</w:t>
            </w:r>
            <w:r>
              <w:rPr>
                <w:rFonts w:ascii="Calibri" w:hAnsi="Calibri" w:cs="Calibri"/>
              </w:rPr>
              <w:t xml:space="preserve"> component A deployed at IP2 and B in IP1</w:t>
            </w:r>
            <w:ins w:id="1" w:author="Johan Tordsson" w:date="2013-02-05T14:34:00Z">
              <w:r w:rsidR="001428F4">
                <w:rPr>
                  <w:rFonts w:ascii="Calibri" w:hAnsi="Calibri" w:cs="Calibri"/>
                </w:rPr>
                <w:t>.</w:t>
              </w:r>
            </w:ins>
            <w:r>
              <w:rPr>
                <w:rFonts w:ascii="Calibri" w:hAnsi="Calibri" w:cs="Calibri"/>
              </w:rPr>
              <w:t xml:space="preserve"> </w:t>
            </w:r>
            <w:r w:rsidR="001428F4">
              <w:rPr>
                <w:rFonts w:ascii="Calibri" w:hAnsi="Calibri" w:cs="Calibri"/>
              </w:rPr>
              <w:t>However</w:t>
            </w:r>
            <w:r w:rsidR="00ED2E80">
              <w:rPr>
                <w:rFonts w:ascii="Calibri" w:hAnsi="Calibri" w:cs="Calibri"/>
              </w:rPr>
              <w:t>, under</w:t>
            </w:r>
            <w:r>
              <w:rPr>
                <w:rFonts w:ascii="Calibri" w:hAnsi="Calibri" w:cs="Calibri"/>
              </w:rPr>
              <w:t xml:space="preserve"> no circumstance should A and B be deployed in the same IP.</w:t>
            </w:r>
          </w:p>
        </w:tc>
      </w:tr>
      <w:tr w:rsidR="00745728" w:rsidRPr="004651FD" w14:paraId="57316D19"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10E3E98D" w14:textId="77777777" w:rsidR="00745728" w:rsidRPr="00AB460B" w:rsidRDefault="00745728" w:rsidP="009D358B">
            <w:pPr>
              <w:rPr>
                <w:bCs/>
              </w:rPr>
            </w:pPr>
            <w:r w:rsidRPr="00AB460B">
              <w:rPr>
                <w:bCs/>
              </w:rPr>
              <w:t>Status</w:t>
            </w:r>
          </w:p>
        </w:tc>
        <w:tc>
          <w:tcPr>
            <w:cnfStyle w:val="000100000000" w:firstRow="0" w:lastRow="0" w:firstColumn="0" w:lastColumn="1" w:oddVBand="0" w:evenVBand="0" w:oddHBand="0" w:evenHBand="0" w:firstRowFirstColumn="0" w:firstRowLastColumn="0" w:lastRowFirstColumn="0" w:lastRowLastColumn="0"/>
            <w:tcW w:w="5771" w:type="dxa"/>
          </w:tcPr>
          <w:p w14:paraId="12836E76" w14:textId="77777777" w:rsidR="00745728" w:rsidRPr="00156CDD" w:rsidRDefault="00745728" w:rsidP="009D358B">
            <w:pPr>
              <w:rPr>
                <w:rFonts w:cs="Calibri"/>
              </w:rPr>
            </w:pPr>
            <w:r>
              <w:rPr>
                <w:rFonts w:cs="Calibri"/>
              </w:rPr>
              <w:t>Completed.</w:t>
            </w:r>
          </w:p>
        </w:tc>
      </w:tr>
      <w:tr w:rsidR="00745728" w:rsidRPr="00311EDD" w14:paraId="19437D7D"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1E3335D2" w14:textId="77777777" w:rsidR="00745728" w:rsidRPr="00AB460B" w:rsidRDefault="00745728" w:rsidP="009D358B">
            <w:pPr>
              <w:rPr>
                <w:bCs/>
              </w:rPr>
            </w:pPr>
            <w:r w:rsidRPr="00AB460B">
              <w:rPr>
                <w:bCs/>
              </w:rPr>
              <w:t>Owner</w:t>
            </w:r>
          </w:p>
        </w:tc>
        <w:tc>
          <w:tcPr>
            <w:cnfStyle w:val="000100000000" w:firstRow="0" w:lastRow="0" w:firstColumn="0" w:lastColumn="1" w:oddVBand="0" w:evenVBand="0" w:oddHBand="0" w:evenHBand="0" w:firstRowFirstColumn="0" w:firstRowLastColumn="0" w:lastRowFirstColumn="0" w:lastRowLastColumn="0"/>
            <w:tcW w:w="5771" w:type="dxa"/>
          </w:tcPr>
          <w:p w14:paraId="2DA475AF" w14:textId="77777777" w:rsidR="00745728" w:rsidRPr="00AA4302" w:rsidRDefault="00745728" w:rsidP="009D358B">
            <w:pPr>
              <w:rPr>
                <w:rFonts w:cs="Calibri"/>
                <w:lang w:val="fr-FR"/>
              </w:rPr>
            </w:pPr>
            <w:r w:rsidRPr="00AA4302">
              <w:rPr>
                <w:rFonts w:cs="Calibri"/>
                <w:lang w:val="fr-FR"/>
              </w:rPr>
              <w:t>Wubin Li (UMU), Petter</w:t>
            </w:r>
            <w:r>
              <w:rPr>
                <w:rFonts w:cs="Calibri"/>
                <w:lang w:val="fr-FR"/>
              </w:rPr>
              <w:t xml:space="preserve"> </w:t>
            </w:r>
            <w:r w:rsidRPr="00AA4302">
              <w:rPr>
                <w:rFonts w:cs="Calibri"/>
                <w:lang w:val="fr-FR"/>
              </w:rPr>
              <w:t>Svärd (UMU)</w:t>
            </w:r>
          </w:p>
        </w:tc>
      </w:tr>
      <w:tr w:rsidR="00745728" w:rsidRPr="004651FD" w14:paraId="7A98139F"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D31DFC1" w14:textId="77777777" w:rsidR="00745728" w:rsidRPr="00AB460B" w:rsidRDefault="00745728" w:rsidP="009D358B">
            <w:pPr>
              <w:rPr>
                <w:bCs/>
              </w:rPr>
            </w:pPr>
            <w:r w:rsidRPr="00AB460B">
              <w:rPr>
                <w:bCs/>
              </w:rPr>
              <w:t>Assigned</w:t>
            </w:r>
          </w:p>
        </w:tc>
        <w:tc>
          <w:tcPr>
            <w:cnfStyle w:val="000100000000" w:firstRow="0" w:lastRow="0" w:firstColumn="0" w:lastColumn="1" w:oddVBand="0" w:evenVBand="0" w:oddHBand="0" w:evenHBand="0" w:firstRowFirstColumn="0" w:firstRowLastColumn="0" w:lastRowFirstColumn="0" w:lastRowLastColumn="0"/>
            <w:tcW w:w="5771" w:type="dxa"/>
          </w:tcPr>
          <w:p w14:paraId="0D61C390" w14:textId="77777777" w:rsidR="00745728" w:rsidRPr="00156CDD" w:rsidRDefault="00745728" w:rsidP="009D358B">
            <w:pPr>
              <w:rPr>
                <w:rFonts w:cs="Calibri"/>
              </w:rPr>
            </w:pPr>
            <w:r w:rsidRPr="00493581">
              <w:rPr>
                <w:rFonts w:cs="Calibri"/>
              </w:rPr>
              <w:t>SCAI (Hassan)</w:t>
            </w:r>
          </w:p>
        </w:tc>
      </w:tr>
      <w:tr w:rsidR="00745728" w:rsidRPr="004651FD" w14:paraId="0DBCFCC1"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3735B053" w14:textId="77777777" w:rsidR="00745728" w:rsidRPr="00AB460B" w:rsidRDefault="00745728" w:rsidP="009D358B">
            <w:pPr>
              <w:rPr>
                <w:bCs/>
              </w:rPr>
            </w:pPr>
            <w:r w:rsidRPr="00AB460B">
              <w:rPr>
                <w:bCs/>
              </w:rPr>
              <w:t>Steps</w:t>
            </w:r>
          </w:p>
        </w:tc>
        <w:tc>
          <w:tcPr>
            <w:cnfStyle w:val="000100000000" w:firstRow="0" w:lastRow="0" w:firstColumn="0" w:lastColumn="1" w:oddVBand="0" w:evenVBand="0" w:oddHBand="0" w:evenHBand="0" w:firstRowFirstColumn="0" w:firstRowLastColumn="0" w:lastRowFirstColumn="0" w:lastRowLastColumn="0"/>
            <w:tcW w:w="5771" w:type="dxa"/>
          </w:tcPr>
          <w:p w14:paraId="21BA39D8" w14:textId="77777777" w:rsidR="00745728" w:rsidRPr="008240FA" w:rsidRDefault="00745728" w:rsidP="009D358B">
            <w:pPr>
              <w:pStyle w:val="ListParagraph"/>
              <w:numPr>
                <w:ilvl w:val="0"/>
                <w:numId w:val="2"/>
              </w:numPr>
              <w:rPr>
                <w:rFonts w:cs="Calibri"/>
                <w:lang w:val="en-US" w:eastAsia="zh-CN"/>
              </w:rPr>
            </w:pPr>
            <w:r>
              <w:rPr>
                <w:rFonts w:cs="Calibri"/>
                <w:lang w:val="en-US" w:eastAsia="zh-CN"/>
              </w:rPr>
              <w:t>Log in spvm1.atos (</w:t>
            </w:r>
            <w:r w:rsidRPr="004409CF">
              <w:rPr>
                <w:rFonts w:cs="Calibri"/>
                <w:lang w:val="en-US" w:eastAsia="zh-CN"/>
              </w:rPr>
              <w:t>optimis-spvm.atosorigin.es</w:t>
            </w:r>
            <w:r>
              <w:rPr>
                <w:rFonts w:cs="Calibri"/>
                <w:lang w:val="en-US" w:eastAsia="zh-CN"/>
              </w:rPr>
              <w:t>).</w:t>
            </w:r>
          </w:p>
          <w:p w14:paraId="0049D735" w14:textId="77777777" w:rsidR="00745728" w:rsidRPr="00843966" w:rsidRDefault="00745728" w:rsidP="009D358B">
            <w:pPr>
              <w:pStyle w:val="ListParagraph"/>
              <w:numPr>
                <w:ilvl w:val="0"/>
                <w:numId w:val="2"/>
              </w:numPr>
              <w:rPr>
                <w:rFonts w:cs="Calibri"/>
                <w:lang w:val="en-US" w:eastAsia="zh-CN"/>
              </w:rPr>
            </w:pPr>
            <w:r w:rsidRPr="00CF3E88">
              <w:rPr>
                <w:rFonts w:cs="Calibri"/>
                <w:lang w:eastAsia="zh-CN"/>
              </w:rPr>
              <w:t>Run ‘visit</w:t>
            </w:r>
            <w:r>
              <w:rPr>
                <w:rFonts w:cs="Calibri"/>
                <w:lang w:eastAsia="zh-CN"/>
              </w:rPr>
              <w:t xml:space="preserve"> ds</w:t>
            </w:r>
            <w:r w:rsidRPr="00CF3E88">
              <w:rPr>
                <w:rFonts w:cs="Calibri"/>
                <w:lang w:eastAsia="zh-CN"/>
              </w:rPr>
              <w:t xml:space="preserve">’ in command line, </w:t>
            </w:r>
          </w:p>
          <w:p w14:paraId="2BD1C786" w14:textId="77777777" w:rsidR="00745728" w:rsidRPr="00CF3E88" w:rsidRDefault="00745728" w:rsidP="009D358B">
            <w:pPr>
              <w:pStyle w:val="ListParagraph"/>
              <w:ind w:left="360"/>
              <w:rPr>
                <w:rFonts w:cs="Calibri"/>
                <w:lang w:val="en-US" w:eastAsia="zh-CN"/>
              </w:rPr>
            </w:pPr>
            <w:proofErr w:type="gramStart"/>
            <w:r w:rsidRPr="00CF3E88">
              <w:rPr>
                <w:rFonts w:cs="Calibri"/>
                <w:lang w:eastAsia="zh-CN"/>
              </w:rPr>
              <w:t>it</w:t>
            </w:r>
            <w:proofErr w:type="gramEnd"/>
            <w:r w:rsidRPr="00CF3E88">
              <w:rPr>
                <w:rFonts w:cs="Calibri"/>
                <w:lang w:eastAsia="zh-CN"/>
              </w:rPr>
              <w:t xml:space="preserve"> will </w:t>
            </w:r>
            <w:r w:rsidRPr="00CF3E88">
              <w:rPr>
                <w:rFonts w:cs="Calibri"/>
                <w:lang w:val="en-US" w:eastAsia="zh-CN"/>
              </w:rPr>
              <w:t>go to the project folder.</w:t>
            </w:r>
          </w:p>
          <w:p w14:paraId="29E02D29" w14:textId="77777777" w:rsidR="00745728" w:rsidRDefault="00745728" w:rsidP="009D358B">
            <w:pPr>
              <w:pStyle w:val="ListParagraph"/>
              <w:numPr>
                <w:ilvl w:val="0"/>
                <w:numId w:val="2"/>
              </w:numPr>
              <w:rPr>
                <w:rFonts w:cs="Calibri"/>
                <w:lang w:val="en-US" w:eastAsia="zh-CN"/>
              </w:rPr>
            </w:pPr>
            <w:r>
              <w:rPr>
                <w:rFonts w:cs="Calibri"/>
                <w:lang w:val="en-US" w:eastAsia="zh-CN"/>
              </w:rPr>
              <w:t>Run the following command:</w:t>
            </w:r>
          </w:p>
          <w:p w14:paraId="183138B7" w14:textId="77777777" w:rsidR="00745728" w:rsidRPr="00E11A77" w:rsidRDefault="00745728" w:rsidP="009D358B">
            <w:pPr>
              <w:rPr>
                <w:rFonts w:cs="Calibri"/>
                <w:sz w:val="18"/>
                <w:szCs w:val="18"/>
                <w:lang w:eastAsia="zh-CN"/>
              </w:rPr>
            </w:pPr>
            <w:r>
              <w:rPr>
                <w:rFonts w:cs="Calibri"/>
                <w:sz w:val="18"/>
                <w:szCs w:val="18"/>
                <w:lang w:eastAsia="zh-CN"/>
              </w:rPr>
              <w:t>‘</w:t>
            </w:r>
            <w:proofErr w:type="spellStart"/>
            <w:proofErr w:type="gramStart"/>
            <w:r w:rsidRPr="00E61685">
              <w:rPr>
                <w:rFonts w:cs="Calibri"/>
                <w:sz w:val="18"/>
                <w:szCs w:val="18"/>
                <w:lang w:eastAsia="zh-CN"/>
              </w:rPr>
              <w:t>mvn</w:t>
            </w:r>
            <w:proofErr w:type="spellEnd"/>
            <w:proofErr w:type="gramEnd"/>
            <w:r w:rsidRPr="00E61685">
              <w:rPr>
                <w:rFonts w:cs="Calibri"/>
                <w:sz w:val="18"/>
                <w:szCs w:val="18"/>
                <w:lang w:eastAsia="zh-CN"/>
              </w:rPr>
              <w:t xml:space="preserve"> test -</w:t>
            </w:r>
            <w:proofErr w:type="spellStart"/>
            <w:r w:rsidRPr="00E61685">
              <w:rPr>
                <w:rFonts w:cs="Calibri"/>
                <w:sz w:val="18"/>
                <w:szCs w:val="18"/>
                <w:lang w:eastAsia="zh-CN"/>
              </w:rPr>
              <w:t>Dtest</w:t>
            </w:r>
            <w:proofErr w:type="spellEnd"/>
            <w:r w:rsidRPr="00E61685">
              <w:rPr>
                <w:rFonts w:cs="Calibri"/>
                <w:sz w:val="18"/>
                <w:szCs w:val="18"/>
                <w:lang w:eastAsia="zh-CN"/>
              </w:rPr>
              <w:t>=</w:t>
            </w:r>
            <w:proofErr w:type="spellStart"/>
            <w:r w:rsidRPr="00E61685">
              <w:rPr>
                <w:rFonts w:cs="Calibri"/>
                <w:sz w:val="18"/>
                <w:szCs w:val="18"/>
                <w:lang w:eastAsia="zh-CN"/>
              </w:rPr>
              <w:t>DeploymentOptimizationTest#testAntiAffintyDeployment</w:t>
            </w:r>
            <w:proofErr w:type="spellEnd"/>
            <w:r>
              <w:rPr>
                <w:rFonts w:cs="Calibri"/>
                <w:sz w:val="18"/>
                <w:szCs w:val="18"/>
                <w:lang w:eastAsia="zh-CN"/>
              </w:rPr>
              <w:t>’</w:t>
            </w:r>
          </w:p>
          <w:p w14:paraId="33598E83" w14:textId="77777777" w:rsidR="00745728" w:rsidRPr="00CF3E88" w:rsidRDefault="00745728" w:rsidP="009D358B">
            <w:pPr>
              <w:pStyle w:val="ListParagraph"/>
              <w:numPr>
                <w:ilvl w:val="0"/>
                <w:numId w:val="2"/>
              </w:numPr>
              <w:rPr>
                <w:rFonts w:cs="Calibri"/>
                <w:lang w:val="en-US" w:eastAsia="zh-CN"/>
              </w:rPr>
            </w:pPr>
            <w:r>
              <w:rPr>
                <w:rFonts w:cs="Calibri"/>
                <w:lang w:val="en-US" w:eastAsia="zh-CN"/>
              </w:rPr>
              <w:t xml:space="preserve">Check the output results in the Terminal to see if it’s </w:t>
            </w:r>
            <w:r>
              <w:rPr>
                <w:rFonts w:cs="Calibri"/>
                <w:lang w:val="en-US" w:eastAsia="zh-CN"/>
              </w:rPr>
              <w:lastRenderedPageBreak/>
              <w:t>successful or not.</w:t>
            </w:r>
          </w:p>
        </w:tc>
      </w:tr>
      <w:tr w:rsidR="00745728" w:rsidRPr="00311EDD" w14:paraId="47E00AC9"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6391E54" w14:textId="77777777" w:rsidR="00745728" w:rsidRPr="00AB460B" w:rsidRDefault="00745728" w:rsidP="009D358B">
            <w:pPr>
              <w:rPr>
                <w:bCs/>
              </w:rPr>
            </w:pPr>
            <w:r w:rsidRPr="00AB460B">
              <w:rPr>
                <w:bCs/>
              </w:rPr>
              <w:lastRenderedPageBreak/>
              <w:t>Feedback receiver</w:t>
            </w:r>
          </w:p>
        </w:tc>
        <w:tc>
          <w:tcPr>
            <w:cnfStyle w:val="000100000000" w:firstRow="0" w:lastRow="0" w:firstColumn="0" w:lastColumn="1" w:oddVBand="0" w:evenVBand="0" w:oddHBand="0" w:evenHBand="0" w:firstRowFirstColumn="0" w:firstRowLastColumn="0" w:lastRowFirstColumn="0" w:lastRowLastColumn="0"/>
            <w:tcW w:w="5771" w:type="dxa"/>
          </w:tcPr>
          <w:p w14:paraId="784D486A" w14:textId="77777777" w:rsidR="00745728" w:rsidRPr="00AA4302" w:rsidRDefault="00745728" w:rsidP="009D358B">
            <w:pPr>
              <w:rPr>
                <w:rFonts w:cs="Calibri"/>
                <w:lang w:val="fr-FR"/>
              </w:rPr>
            </w:pPr>
            <w:r w:rsidRPr="00AA4302">
              <w:rPr>
                <w:rFonts w:cs="Calibri"/>
                <w:lang w:val="fr-FR"/>
              </w:rPr>
              <w:t>Wubin Li (UMU), Petter</w:t>
            </w:r>
            <w:r>
              <w:rPr>
                <w:rFonts w:cs="Calibri"/>
                <w:lang w:val="fr-FR"/>
              </w:rPr>
              <w:t xml:space="preserve"> </w:t>
            </w:r>
            <w:r w:rsidRPr="00AA4302">
              <w:rPr>
                <w:rFonts w:cs="Calibri"/>
                <w:lang w:val="fr-FR"/>
              </w:rPr>
              <w:t>Svärd (UMU)</w:t>
            </w:r>
          </w:p>
        </w:tc>
      </w:tr>
      <w:tr w:rsidR="00745728" w:rsidRPr="004651FD" w14:paraId="2539F182"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790A99A8" w14:textId="77777777" w:rsidR="00745728" w:rsidRPr="00AB460B" w:rsidRDefault="00745728" w:rsidP="009D358B">
            <w:pPr>
              <w:rPr>
                <w:bCs/>
              </w:rPr>
            </w:pPr>
            <w:r w:rsidRPr="00AB460B">
              <w:rPr>
                <w:bCs/>
              </w:rPr>
              <w:t>Start date</w:t>
            </w:r>
          </w:p>
        </w:tc>
        <w:tc>
          <w:tcPr>
            <w:cnfStyle w:val="000100000000" w:firstRow="0" w:lastRow="0" w:firstColumn="0" w:lastColumn="1" w:oddVBand="0" w:evenVBand="0" w:oddHBand="0" w:evenHBand="0" w:firstRowFirstColumn="0" w:firstRowLastColumn="0" w:lastRowFirstColumn="0" w:lastRowLastColumn="0"/>
            <w:tcW w:w="5771" w:type="dxa"/>
          </w:tcPr>
          <w:p w14:paraId="26B5BDAA" w14:textId="77777777" w:rsidR="00745728" w:rsidRPr="00093C2F" w:rsidRDefault="00745728" w:rsidP="009D358B">
            <w:pPr>
              <w:pStyle w:val="Default"/>
              <w:jc w:val="both"/>
              <w:rPr>
                <w:rFonts w:asciiTheme="minorHAnsi" w:hAnsiTheme="minorHAnsi" w:cstheme="minorHAnsi"/>
              </w:rPr>
            </w:pPr>
            <w:r>
              <w:rPr>
                <w:rFonts w:asciiTheme="minorHAnsi" w:hAnsiTheme="minorHAnsi" w:cstheme="minorHAnsi"/>
              </w:rPr>
              <w:t>M24</w:t>
            </w:r>
          </w:p>
        </w:tc>
      </w:tr>
      <w:tr w:rsidR="00745728" w:rsidRPr="004651FD" w14:paraId="53A35494"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3AF2DE65" w14:textId="77777777" w:rsidR="00745728" w:rsidRPr="00AB460B" w:rsidRDefault="00745728" w:rsidP="009D358B">
            <w:pPr>
              <w:rPr>
                <w:bCs/>
              </w:rPr>
            </w:pPr>
            <w:r w:rsidRPr="00AB460B">
              <w:rPr>
                <w:bCs/>
              </w:rPr>
              <w:t>End date</w:t>
            </w:r>
          </w:p>
        </w:tc>
        <w:tc>
          <w:tcPr>
            <w:cnfStyle w:val="000100000000" w:firstRow="0" w:lastRow="0" w:firstColumn="0" w:lastColumn="1" w:oddVBand="0" w:evenVBand="0" w:oddHBand="0" w:evenHBand="0" w:firstRowFirstColumn="0" w:firstRowLastColumn="0" w:lastRowFirstColumn="0" w:lastRowLastColumn="0"/>
            <w:tcW w:w="5771" w:type="dxa"/>
          </w:tcPr>
          <w:p w14:paraId="124A9E30" w14:textId="77777777" w:rsidR="00745728" w:rsidRPr="00093C2F" w:rsidRDefault="00745728" w:rsidP="009D358B">
            <w:pPr>
              <w:pStyle w:val="Default"/>
              <w:jc w:val="both"/>
              <w:rPr>
                <w:rFonts w:asciiTheme="minorHAnsi" w:hAnsiTheme="minorHAnsi" w:cstheme="minorHAnsi"/>
              </w:rPr>
            </w:pPr>
            <w:r>
              <w:rPr>
                <w:rFonts w:asciiTheme="minorHAnsi" w:hAnsiTheme="minorHAnsi" w:cstheme="minorHAnsi"/>
              </w:rPr>
              <w:t>M36</w:t>
            </w:r>
          </w:p>
        </w:tc>
      </w:tr>
      <w:tr w:rsidR="00745728" w:rsidRPr="004651FD" w14:paraId="6B36EC53"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3BF093FF" w14:textId="77777777" w:rsidR="00745728" w:rsidRDefault="00745728" w:rsidP="009D358B">
            <w:pPr>
              <w:rPr>
                <w:bCs/>
              </w:rPr>
            </w:pPr>
            <w:r>
              <w:rPr>
                <w:bCs/>
              </w:rPr>
              <w:t>Passed?</w:t>
            </w:r>
          </w:p>
        </w:tc>
        <w:tc>
          <w:tcPr>
            <w:cnfStyle w:val="000100000000" w:firstRow="0" w:lastRow="0" w:firstColumn="0" w:lastColumn="1" w:oddVBand="0" w:evenVBand="0" w:oddHBand="0" w:evenHBand="0" w:firstRowFirstColumn="0" w:firstRowLastColumn="0" w:lastRowFirstColumn="0" w:lastRowLastColumn="0"/>
            <w:tcW w:w="5771" w:type="dxa"/>
          </w:tcPr>
          <w:p w14:paraId="176A7C80" w14:textId="1F43A3DC" w:rsidR="00745728" w:rsidRPr="00093C2F" w:rsidRDefault="00041422" w:rsidP="009D358B">
            <w:pPr>
              <w:rPr>
                <w:rFonts w:asciiTheme="minorHAnsi" w:hAnsiTheme="minorHAnsi" w:cstheme="minorHAnsi"/>
              </w:rPr>
            </w:pPr>
            <w:r>
              <w:rPr>
                <w:rFonts w:asciiTheme="minorHAnsi" w:hAnsiTheme="minorHAnsi" w:cstheme="minorHAnsi"/>
              </w:rPr>
              <w:t>YES</w:t>
            </w:r>
          </w:p>
        </w:tc>
      </w:tr>
      <w:tr w:rsidR="00745728" w:rsidRPr="004651FD" w14:paraId="6CAA4D05"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35152457" w14:textId="77777777" w:rsidR="00745728" w:rsidRDefault="00745728" w:rsidP="009D358B">
            <w:pPr>
              <w:rPr>
                <w:bCs/>
              </w:rPr>
            </w:pPr>
            <w:r>
              <w:rPr>
                <w:bCs/>
              </w:rPr>
              <w:t>Bug ID</w:t>
            </w:r>
          </w:p>
        </w:tc>
        <w:tc>
          <w:tcPr>
            <w:cnfStyle w:val="000100000000" w:firstRow="0" w:lastRow="0" w:firstColumn="0" w:lastColumn="1" w:oddVBand="0" w:evenVBand="0" w:oddHBand="0" w:evenHBand="0" w:firstRowFirstColumn="0" w:firstRowLastColumn="0" w:lastRowFirstColumn="0" w:lastRowLastColumn="0"/>
            <w:tcW w:w="5771" w:type="dxa"/>
          </w:tcPr>
          <w:p w14:paraId="071FDE92" w14:textId="77777777" w:rsidR="00745728" w:rsidRPr="00093C2F" w:rsidRDefault="00745728" w:rsidP="009D358B">
            <w:pPr>
              <w:rPr>
                <w:rFonts w:asciiTheme="minorHAnsi" w:hAnsiTheme="minorHAnsi" w:cstheme="minorHAnsi"/>
              </w:rPr>
            </w:pPr>
          </w:p>
        </w:tc>
      </w:tr>
      <w:tr w:rsidR="00745728" w:rsidRPr="004651FD" w14:paraId="0CA7C223"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5C59ABAE" w14:textId="77777777" w:rsidR="00745728" w:rsidRDefault="00745728" w:rsidP="009D358B">
            <w:pPr>
              <w:rPr>
                <w:bCs/>
              </w:rPr>
            </w:pPr>
            <w:r>
              <w:rPr>
                <w:bCs/>
              </w:rPr>
              <w:t>Problems</w:t>
            </w:r>
          </w:p>
        </w:tc>
        <w:tc>
          <w:tcPr>
            <w:cnfStyle w:val="000100000000" w:firstRow="0" w:lastRow="0" w:firstColumn="0" w:lastColumn="1" w:oddVBand="0" w:evenVBand="0" w:oddHBand="0" w:evenHBand="0" w:firstRowFirstColumn="0" w:firstRowLastColumn="0" w:lastRowFirstColumn="0" w:lastRowLastColumn="0"/>
            <w:tcW w:w="5771" w:type="dxa"/>
          </w:tcPr>
          <w:p w14:paraId="771C1D95" w14:textId="77777777" w:rsidR="00745728" w:rsidRPr="00093C2F" w:rsidRDefault="00745728" w:rsidP="009D358B">
            <w:pPr>
              <w:rPr>
                <w:rFonts w:asciiTheme="minorHAnsi" w:hAnsiTheme="minorHAnsi" w:cstheme="minorHAnsi"/>
              </w:rPr>
            </w:pPr>
          </w:p>
        </w:tc>
      </w:tr>
      <w:tr w:rsidR="00745728" w:rsidRPr="004651FD" w14:paraId="76383CA7" w14:textId="77777777" w:rsidTr="009D35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1ACF6680" w14:textId="77777777" w:rsidR="00745728" w:rsidRPr="00AB460B" w:rsidRDefault="00745728" w:rsidP="009D358B">
            <w:pPr>
              <w:rPr>
                <w:bCs/>
              </w:rPr>
            </w:pPr>
            <w:r>
              <w:rPr>
                <w:bCs/>
              </w:rPr>
              <w:t>Required changes</w:t>
            </w:r>
          </w:p>
        </w:tc>
        <w:tc>
          <w:tcPr>
            <w:cnfStyle w:val="000100000000" w:firstRow="0" w:lastRow="0" w:firstColumn="0" w:lastColumn="1" w:oddVBand="0" w:evenVBand="0" w:oddHBand="0" w:evenHBand="0" w:firstRowFirstColumn="0" w:firstRowLastColumn="0" w:lastRowFirstColumn="0" w:lastRowLastColumn="0"/>
            <w:tcW w:w="5771" w:type="dxa"/>
          </w:tcPr>
          <w:p w14:paraId="219BEF4E" w14:textId="77777777" w:rsidR="00745728" w:rsidRPr="00093C2F" w:rsidRDefault="00745728" w:rsidP="009D358B">
            <w:pPr>
              <w:rPr>
                <w:rFonts w:asciiTheme="minorHAnsi" w:hAnsiTheme="minorHAnsi" w:cstheme="minorHAnsi"/>
              </w:rPr>
            </w:pPr>
          </w:p>
        </w:tc>
      </w:tr>
      <w:tr w:rsidR="00745728" w:rsidRPr="004651FD" w14:paraId="7EC93D7A" w14:textId="77777777" w:rsidTr="009D358B">
        <w:tc>
          <w:tcPr>
            <w:cnfStyle w:val="001000000000" w:firstRow="0" w:lastRow="0" w:firstColumn="1" w:lastColumn="0" w:oddVBand="0" w:evenVBand="0" w:oddHBand="0" w:evenHBand="0" w:firstRowFirstColumn="0" w:firstRowLastColumn="0" w:lastRowFirstColumn="0" w:lastRowLastColumn="0"/>
            <w:tcW w:w="2938" w:type="dxa"/>
          </w:tcPr>
          <w:p w14:paraId="667BD125" w14:textId="77777777" w:rsidR="00745728" w:rsidRPr="00AB460B" w:rsidRDefault="00745728" w:rsidP="009D358B">
            <w:pPr>
              <w:rPr>
                <w:bCs/>
              </w:rPr>
            </w:pPr>
            <w:r>
              <w:rPr>
                <w:bCs/>
              </w:rPr>
              <w:t>Comments</w:t>
            </w:r>
          </w:p>
        </w:tc>
        <w:tc>
          <w:tcPr>
            <w:cnfStyle w:val="000100000000" w:firstRow="0" w:lastRow="0" w:firstColumn="0" w:lastColumn="1" w:oddVBand="0" w:evenVBand="0" w:oddHBand="0" w:evenHBand="0" w:firstRowFirstColumn="0" w:firstRowLastColumn="0" w:lastRowFirstColumn="0" w:lastRowLastColumn="0"/>
            <w:tcW w:w="5771" w:type="dxa"/>
          </w:tcPr>
          <w:p w14:paraId="371369A9" w14:textId="77777777" w:rsidR="00745728" w:rsidRPr="00156CDD" w:rsidRDefault="00745728" w:rsidP="009D358B">
            <w:pPr>
              <w:keepNext/>
              <w:rPr>
                <w:rFonts w:cs="Calibri"/>
              </w:rPr>
            </w:pPr>
          </w:p>
        </w:tc>
      </w:tr>
    </w:tbl>
    <w:p w14:paraId="09485D4C" w14:textId="77777777" w:rsidR="00745728" w:rsidRDefault="00745728" w:rsidP="00745728">
      <w:pPr>
        <w:pStyle w:val="Caption"/>
        <w:jc w:val="center"/>
      </w:pPr>
      <w:r>
        <w:t xml:space="preserve">Table </w:t>
      </w:r>
      <w:r w:rsidR="00E6293F">
        <w:fldChar w:fldCharType="begin"/>
      </w:r>
      <w:r w:rsidR="00E6293F">
        <w:instrText xml:space="preserve"> SEQ Table \* ARABIC </w:instrText>
      </w:r>
      <w:r w:rsidR="00E6293F">
        <w:fldChar w:fldCharType="separate"/>
      </w:r>
      <w:r w:rsidR="00C819E9">
        <w:rPr>
          <w:noProof/>
        </w:rPr>
        <w:t>4</w:t>
      </w:r>
      <w:r w:rsidR="00E6293F">
        <w:rPr>
          <w:noProof/>
        </w:rPr>
        <w:fldChar w:fldCharType="end"/>
      </w:r>
      <w:r>
        <w:t xml:space="preserve">: </w:t>
      </w:r>
      <w:r w:rsidRPr="005B1F52">
        <w:t>Anti-affinity constraints extraction test case</w:t>
      </w:r>
      <w:r>
        <w:t>.</w:t>
      </w:r>
    </w:p>
    <w:p w14:paraId="68F49FD8" w14:textId="77777777" w:rsidR="00745728" w:rsidRDefault="00745728" w:rsidP="00745728"/>
    <w:p w14:paraId="58EEC735" w14:textId="77777777" w:rsidR="00FF4346" w:rsidRDefault="00FF4346" w:rsidP="00FF4346"/>
    <w:tbl>
      <w:tblPr>
        <w:tblStyle w:val="OptimisTable"/>
        <w:tblW w:w="0" w:type="auto"/>
        <w:tblInd w:w="-193" w:type="dxa"/>
        <w:tblLook w:val="01E0" w:firstRow="1" w:lastRow="1" w:firstColumn="1" w:lastColumn="1" w:noHBand="0" w:noVBand="0"/>
      </w:tblPr>
      <w:tblGrid>
        <w:gridCol w:w="2938"/>
        <w:gridCol w:w="5771"/>
      </w:tblGrid>
      <w:tr w:rsidR="00FF4346" w:rsidRPr="004651FD" w14:paraId="2EB45A24" w14:textId="77777777" w:rsidTr="00756B5A">
        <w:trPr>
          <w:cnfStyle w:val="100000000000" w:firstRow="1" w:lastRow="0" w:firstColumn="0" w:lastColumn="0" w:oddVBand="0" w:evenVBand="0" w:oddHBand="0" w:evenHBand="0" w:firstRowFirstColumn="0" w:firstRowLastColumn="0" w:lastRowFirstColumn="0" w:lastRowLastColumn="0"/>
          <w:trHeight w:val="504"/>
        </w:trPr>
        <w:tc>
          <w:tcPr>
            <w:cnfStyle w:val="001000000000" w:firstRow="0" w:lastRow="0" w:firstColumn="1" w:lastColumn="0" w:oddVBand="0" w:evenVBand="0" w:oddHBand="0" w:evenHBand="0" w:firstRowFirstColumn="0" w:firstRowLastColumn="0" w:lastRowFirstColumn="0" w:lastRowLastColumn="0"/>
            <w:tcW w:w="2938" w:type="dxa"/>
          </w:tcPr>
          <w:p w14:paraId="5B5D3137" w14:textId="77777777" w:rsidR="00FF4346" w:rsidRPr="00AB460B" w:rsidRDefault="00FF4346" w:rsidP="00756B5A">
            <w:r w:rsidRPr="00AB460B">
              <w:rPr>
                <w:bCs/>
              </w:rPr>
              <w:t>Test Case Number Version</w:t>
            </w:r>
          </w:p>
        </w:tc>
        <w:tc>
          <w:tcPr>
            <w:cnfStyle w:val="000100000000" w:firstRow="0" w:lastRow="0" w:firstColumn="0" w:lastColumn="1" w:oddVBand="0" w:evenVBand="0" w:oddHBand="0" w:evenHBand="0" w:firstRowFirstColumn="0" w:firstRowLastColumn="0" w:lastRowFirstColumn="0" w:lastRowLastColumn="0"/>
            <w:tcW w:w="5771" w:type="dxa"/>
          </w:tcPr>
          <w:p w14:paraId="2135F994" w14:textId="27B0FD98" w:rsidR="00FF4346" w:rsidRPr="004651FD" w:rsidRDefault="00241E51" w:rsidP="00756B5A">
            <w:r>
              <w:t>SDO_iter_1_feature_</w:t>
            </w:r>
            <w:r w:rsidR="005126C0">
              <w:t>4+iter_2_</w:t>
            </w:r>
            <w:r w:rsidR="004B52D0">
              <w:t>feature_</w:t>
            </w:r>
            <w:r w:rsidR="005126C0">
              <w:t>11</w:t>
            </w:r>
          </w:p>
        </w:tc>
      </w:tr>
      <w:tr w:rsidR="00FF4346" w:rsidRPr="004651FD" w14:paraId="4BADA55B"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57F2D378" w14:textId="77777777" w:rsidR="00FF4346" w:rsidRPr="00AB460B" w:rsidRDefault="00FF4346" w:rsidP="00756B5A">
            <w:r w:rsidRPr="00AB460B">
              <w:rPr>
                <w:bCs/>
              </w:rPr>
              <w:t>Test Case Title</w:t>
            </w:r>
          </w:p>
        </w:tc>
        <w:tc>
          <w:tcPr>
            <w:cnfStyle w:val="000100000000" w:firstRow="0" w:lastRow="0" w:firstColumn="0" w:lastColumn="1" w:oddVBand="0" w:evenVBand="0" w:oddHBand="0" w:evenHBand="0" w:firstRowFirstColumn="0" w:firstRowLastColumn="0" w:lastRowFirstColumn="0" w:lastRowLastColumn="0"/>
            <w:tcW w:w="5771" w:type="dxa"/>
          </w:tcPr>
          <w:p w14:paraId="19A78BDF" w14:textId="3E34AE17" w:rsidR="00FF4346" w:rsidRPr="00156CDD" w:rsidRDefault="004E4C5D" w:rsidP="00756B5A">
            <w:pPr>
              <w:pStyle w:val="Default"/>
              <w:jc w:val="both"/>
              <w:rPr>
                <w:rFonts w:ascii="Calibri" w:hAnsi="Calibri" w:cs="Calibri"/>
              </w:rPr>
            </w:pPr>
            <w:r>
              <w:rPr>
                <w:rFonts w:ascii="Calibri" w:hAnsi="Calibri" w:cs="Calibri"/>
              </w:rPr>
              <w:t>Deployment optimization for large-sized problem</w:t>
            </w:r>
          </w:p>
        </w:tc>
      </w:tr>
      <w:tr w:rsidR="00FF4346" w:rsidRPr="004651FD" w14:paraId="77EEDC54"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5FAD6880" w14:textId="77777777" w:rsidR="00FF4346" w:rsidRPr="00AB460B" w:rsidRDefault="00FF4346" w:rsidP="00756B5A">
            <w:pPr>
              <w:rPr>
                <w:bCs/>
              </w:rPr>
            </w:pPr>
            <w:r w:rsidRPr="00AB460B">
              <w:rPr>
                <w:bCs/>
              </w:rPr>
              <w:t>Module tested</w:t>
            </w:r>
          </w:p>
        </w:tc>
        <w:tc>
          <w:tcPr>
            <w:cnfStyle w:val="000100000000" w:firstRow="0" w:lastRow="0" w:firstColumn="0" w:lastColumn="1" w:oddVBand="0" w:evenVBand="0" w:oddHBand="0" w:evenHBand="0" w:firstRowFirstColumn="0" w:firstRowLastColumn="0" w:lastRowFirstColumn="0" w:lastRowLastColumn="0"/>
            <w:tcW w:w="5771" w:type="dxa"/>
          </w:tcPr>
          <w:p w14:paraId="1A8EEB8A" w14:textId="77777777" w:rsidR="00FF4346" w:rsidRPr="00156CDD" w:rsidRDefault="00FF4346" w:rsidP="00756B5A">
            <w:pPr>
              <w:rPr>
                <w:rFonts w:cs="Calibri"/>
              </w:rPr>
            </w:pPr>
            <w:r w:rsidRPr="00156CDD">
              <w:rPr>
                <w:rFonts w:cs="Calibri"/>
              </w:rPr>
              <w:t>Service Deployment Optimizer   (SDO)</w:t>
            </w:r>
          </w:p>
        </w:tc>
      </w:tr>
      <w:tr w:rsidR="00FF4346" w:rsidRPr="004651FD" w14:paraId="0930C9AD"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187827F" w14:textId="5DAF9C05" w:rsidR="00FF4346" w:rsidRPr="00AB460B" w:rsidRDefault="00FF4346" w:rsidP="00DF4292">
            <w:pPr>
              <w:rPr>
                <w:bCs/>
              </w:rPr>
            </w:pPr>
            <w:r w:rsidRPr="00AB460B">
              <w:rPr>
                <w:bCs/>
              </w:rPr>
              <w:t xml:space="preserve">Related </w:t>
            </w:r>
            <w:r w:rsidR="00DF4292">
              <w:rPr>
                <w:bCs/>
              </w:rPr>
              <w:t>ticket</w:t>
            </w:r>
            <w:r w:rsidRPr="00AB460B">
              <w:rPr>
                <w:bCs/>
              </w:rPr>
              <w:t>(s)</w:t>
            </w:r>
          </w:p>
        </w:tc>
        <w:tc>
          <w:tcPr>
            <w:cnfStyle w:val="000100000000" w:firstRow="0" w:lastRow="0" w:firstColumn="0" w:lastColumn="1" w:oddVBand="0" w:evenVBand="0" w:oddHBand="0" w:evenHBand="0" w:firstRowFirstColumn="0" w:firstRowLastColumn="0" w:lastRowFirstColumn="0" w:lastRowLastColumn="0"/>
            <w:tcW w:w="5771" w:type="dxa"/>
          </w:tcPr>
          <w:p w14:paraId="66A5FEE7" w14:textId="048D112D" w:rsidR="00FF4346" w:rsidRPr="00156CDD" w:rsidRDefault="00FF4346" w:rsidP="00756B5A">
            <w:pPr>
              <w:pStyle w:val="Default"/>
              <w:jc w:val="both"/>
              <w:rPr>
                <w:rFonts w:ascii="Calibri" w:hAnsi="Calibri" w:cs="Calibri"/>
              </w:rPr>
            </w:pPr>
            <w:r>
              <w:rPr>
                <w:rFonts w:ascii="Calibri" w:hAnsi="Calibri" w:cs="Calibri"/>
              </w:rPr>
              <w:t>81</w:t>
            </w:r>
            <w:r w:rsidR="00342437">
              <w:rPr>
                <w:rFonts w:ascii="Calibri" w:hAnsi="Calibri" w:cs="Calibri"/>
              </w:rPr>
              <w:t>7</w:t>
            </w:r>
            <w:r w:rsidR="00717F39">
              <w:rPr>
                <w:rFonts w:ascii="Calibri" w:hAnsi="Calibri" w:cs="Calibri"/>
              </w:rPr>
              <w:t>, 716</w:t>
            </w:r>
          </w:p>
        </w:tc>
      </w:tr>
      <w:tr w:rsidR="00FF4346" w:rsidRPr="004651FD" w14:paraId="23AC50A2"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2FB59896" w14:textId="77777777" w:rsidR="00FF4346" w:rsidRPr="00AB460B" w:rsidRDefault="00FF4346" w:rsidP="00756B5A">
            <w:pPr>
              <w:rPr>
                <w:bCs/>
              </w:rPr>
            </w:pPr>
            <w:r w:rsidRPr="00AB460B">
              <w:rPr>
                <w:bCs/>
              </w:rPr>
              <w:t>Target</w:t>
            </w:r>
          </w:p>
        </w:tc>
        <w:tc>
          <w:tcPr>
            <w:cnfStyle w:val="000100000000" w:firstRow="0" w:lastRow="0" w:firstColumn="0" w:lastColumn="1" w:oddVBand="0" w:evenVBand="0" w:oddHBand="0" w:evenHBand="0" w:firstRowFirstColumn="0" w:firstRowLastColumn="0" w:lastRowFirstColumn="0" w:lastRowLastColumn="0"/>
            <w:tcW w:w="5771" w:type="dxa"/>
          </w:tcPr>
          <w:p w14:paraId="64AB88CF" w14:textId="41A0AA98" w:rsidR="00FF4346" w:rsidRPr="00156CDD" w:rsidRDefault="0094536B" w:rsidP="00756B5A">
            <w:pPr>
              <w:rPr>
                <w:rFonts w:cs="Calibri"/>
              </w:rPr>
            </w:pPr>
            <w:r>
              <w:rPr>
                <w:rFonts w:cs="Calibri"/>
              </w:rPr>
              <w:t xml:space="preserve">For Y3, </w:t>
            </w:r>
            <w:r w:rsidR="00BE40E0">
              <w:rPr>
                <w:rFonts w:cs="Calibri"/>
              </w:rPr>
              <w:t xml:space="preserve">with better algorithm, </w:t>
            </w:r>
            <w:r>
              <w:rPr>
                <w:rFonts w:cs="Calibri"/>
              </w:rPr>
              <w:t xml:space="preserve">SDO is able to </w:t>
            </w:r>
            <w:r w:rsidR="00EB405E">
              <w:rPr>
                <w:rFonts w:cs="Calibri"/>
              </w:rPr>
              <w:t>handle</w:t>
            </w:r>
            <w:r>
              <w:rPr>
                <w:rFonts w:cs="Calibri"/>
              </w:rPr>
              <w:t xml:space="preserve"> </w:t>
            </w:r>
            <w:r w:rsidR="00BE40E0">
              <w:rPr>
                <w:rFonts w:cs="Calibri"/>
              </w:rPr>
              <w:t>larger-sized problem</w:t>
            </w:r>
            <w:r w:rsidR="004D4C73">
              <w:rPr>
                <w:rFonts w:cs="Calibri"/>
              </w:rPr>
              <w:t>.</w:t>
            </w:r>
          </w:p>
        </w:tc>
      </w:tr>
      <w:tr w:rsidR="00FF4346" w:rsidRPr="004651FD" w14:paraId="6DF28549"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49E0BC1" w14:textId="77777777" w:rsidR="00FF4346" w:rsidRPr="00AB460B" w:rsidRDefault="00FF4346" w:rsidP="00756B5A">
            <w:pPr>
              <w:rPr>
                <w:bCs/>
              </w:rPr>
            </w:pPr>
            <w:r w:rsidRPr="00AB460B">
              <w:rPr>
                <w:bCs/>
              </w:rPr>
              <w:t>Initial condition(s)</w:t>
            </w:r>
          </w:p>
        </w:tc>
        <w:tc>
          <w:tcPr>
            <w:cnfStyle w:val="000100000000" w:firstRow="0" w:lastRow="0" w:firstColumn="0" w:lastColumn="1" w:oddVBand="0" w:evenVBand="0" w:oddHBand="0" w:evenHBand="0" w:firstRowFirstColumn="0" w:firstRowLastColumn="0" w:lastRowFirstColumn="0" w:lastRowLastColumn="0"/>
            <w:tcW w:w="5771" w:type="dxa"/>
          </w:tcPr>
          <w:p w14:paraId="581C3699" w14:textId="31C0389C" w:rsidR="00FF4346" w:rsidRDefault="009D5282" w:rsidP="00232FA9">
            <w:pPr>
              <w:pStyle w:val="ListParagraph"/>
              <w:numPr>
                <w:ilvl w:val="0"/>
                <w:numId w:val="12"/>
              </w:numPr>
              <w:tabs>
                <w:tab w:val="left" w:pos="3856"/>
              </w:tabs>
              <w:rPr>
                <w:rFonts w:cs="Calibri"/>
              </w:rPr>
            </w:pPr>
            <w:r w:rsidRPr="00D75A20">
              <w:rPr>
                <w:rFonts w:cs="Calibri"/>
              </w:rPr>
              <w:t xml:space="preserve">A service </w:t>
            </w:r>
            <w:r w:rsidR="001428F4">
              <w:rPr>
                <w:rFonts w:cs="Calibri"/>
              </w:rPr>
              <w:t xml:space="preserve">manifest </w:t>
            </w:r>
            <w:r w:rsidR="00773A24" w:rsidRPr="00D75A20">
              <w:rPr>
                <w:rFonts w:cs="Calibri"/>
              </w:rPr>
              <w:t xml:space="preserve">composed of </w:t>
            </w:r>
            <w:r w:rsidR="00EB32ED" w:rsidRPr="00D75A20">
              <w:rPr>
                <w:rFonts w:cs="Calibri"/>
              </w:rPr>
              <w:t xml:space="preserve">20 </w:t>
            </w:r>
            <w:r w:rsidR="002A6AB3" w:rsidRPr="00D75A20">
              <w:rPr>
                <w:rFonts w:cs="Calibri"/>
              </w:rPr>
              <w:t xml:space="preserve">components without affinity constraints and anti-affinity constraints. </w:t>
            </w:r>
          </w:p>
          <w:p w14:paraId="3E1DC17F" w14:textId="6B251FCA" w:rsidR="00232FA9" w:rsidRPr="00232FA9" w:rsidRDefault="00232FA9" w:rsidP="00232FA9">
            <w:pPr>
              <w:pStyle w:val="ListParagraph"/>
              <w:numPr>
                <w:ilvl w:val="0"/>
                <w:numId w:val="12"/>
              </w:numPr>
              <w:tabs>
                <w:tab w:val="left" w:pos="3856"/>
              </w:tabs>
              <w:rPr>
                <w:rFonts w:cs="Calibri"/>
              </w:rPr>
            </w:pPr>
            <w:r>
              <w:rPr>
                <w:rFonts w:cs="Calibri"/>
              </w:rPr>
              <w:t xml:space="preserve">Two IPs (IP1, IP2) with OPTIMIS toolkit installed, and configured. </w:t>
            </w:r>
          </w:p>
          <w:p w14:paraId="373B0318" w14:textId="3063B27A" w:rsidR="00D75A20" w:rsidRPr="00D75A20" w:rsidRDefault="00C15460" w:rsidP="00232FA9">
            <w:pPr>
              <w:pStyle w:val="ListParagraph"/>
              <w:numPr>
                <w:ilvl w:val="0"/>
                <w:numId w:val="12"/>
              </w:numPr>
              <w:tabs>
                <w:tab w:val="left" w:pos="3856"/>
              </w:tabs>
              <w:rPr>
                <w:rFonts w:cs="Calibri"/>
              </w:rPr>
            </w:pPr>
            <w:r>
              <w:rPr>
                <w:rFonts w:cs="Calibri"/>
              </w:rPr>
              <w:t>An OPTIMIS SP with an SDO installation. The IP Registry associated with the SDO must be configured with information about IP1 and IP2, to ensure that these will be considered as deployment targets by the SDO</w:t>
            </w:r>
            <w:r w:rsidR="002F0D87">
              <w:rPr>
                <w:rFonts w:cs="Calibri"/>
              </w:rPr>
              <w:t>.</w:t>
            </w:r>
          </w:p>
        </w:tc>
      </w:tr>
      <w:tr w:rsidR="00FF4346" w:rsidRPr="004651FD" w14:paraId="5043A7B5"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0BF02BFF" w14:textId="77777777" w:rsidR="00FF4346" w:rsidRPr="00AB460B" w:rsidRDefault="00FF4346" w:rsidP="00756B5A">
            <w:pPr>
              <w:rPr>
                <w:bCs/>
              </w:rPr>
            </w:pPr>
            <w:r w:rsidRPr="00AB460B">
              <w:rPr>
                <w:bCs/>
              </w:rPr>
              <w:t>Expected results</w:t>
            </w:r>
          </w:p>
        </w:tc>
        <w:tc>
          <w:tcPr>
            <w:cnfStyle w:val="000100000000" w:firstRow="0" w:lastRow="0" w:firstColumn="0" w:lastColumn="1" w:oddVBand="0" w:evenVBand="0" w:oddHBand="0" w:evenHBand="0" w:firstRowFirstColumn="0" w:firstRowLastColumn="0" w:lastRowFirstColumn="0" w:lastRowLastColumn="0"/>
            <w:tcW w:w="5771" w:type="dxa"/>
          </w:tcPr>
          <w:p w14:paraId="17D48D76" w14:textId="2F6C0E75" w:rsidR="00FF4346" w:rsidRPr="00156CDD" w:rsidRDefault="005318AF" w:rsidP="00756B5A">
            <w:pPr>
              <w:pStyle w:val="Default"/>
              <w:jc w:val="both"/>
              <w:rPr>
                <w:rFonts w:ascii="Calibri" w:hAnsi="Calibri" w:cs="Calibri"/>
              </w:rPr>
            </w:pPr>
            <w:r>
              <w:rPr>
                <w:rFonts w:ascii="Calibri" w:hAnsi="Calibri" w:cs="Calibri"/>
              </w:rPr>
              <w:t>A feasible placement solution would be generated by SDO.</w:t>
            </w:r>
          </w:p>
        </w:tc>
      </w:tr>
      <w:tr w:rsidR="00FF4346" w:rsidRPr="004651FD" w14:paraId="0293B5C8"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E859B4D" w14:textId="77777777" w:rsidR="00FF4346" w:rsidRPr="00AB460B" w:rsidRDefault="00FF4346" w:rsidP="00756B5A">
            <w:pPr>
              <w:rPr>
                <w:bCs/>
              </w:rPr>
            </w:pPr>
            <w:r w:rsidRPr="00AB460B">
              <w:rPr>
                <w:bCs/>
              </w:rPr>
              <w:t>Status</w:t>
            </w:r>
          </w:p>
        </w:tc>
        <w:tc>
          <w:tcPr>
            <w:cnfStyle w:val="000100000000" w:firstRow="0" w:lastRow="0" w:firstColumn="0" w:lastColumn="1" w:oddVBand="0" w:evenVBand="0" w:oddHBand="0" w:evenHBand="0" w:firstRowFirstColumn="0" w:firstRowLastColumn="0" w:lastRowFirstColumn="0" w:lastRowLastColumn="0"/>
            <w:tcW w:w="5771" w:type="dxa"/>
          </w:tcPr>
          <w:p w14:paraId="76A3BCED" w14:textId="77777777" w:rsidR="00FF4346" w:rsidRPr="00156CDD" w:rsidRDefault="00FF4346" w:rsidP="00756B5A">
            <w:pPr>
              <w:rPr>
                <w:rFonts w:cs="Calibri"/>
              </w:rPr>
            </w:pPr>
            <w:r>
              <w:rPr>
                <w:rFonts w:cs="Calibri"/>
              </w:rPr>
              <w:t>Completed.</w:t>
            </w:r>
          </w:p>
        </w:tc>
      </w:tr>
      <w:tr w:rsidR="00FF4346" w:rsidRPr="00311EDD" w14:paraId="08030E4C"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77B1597F" w14:textId="77777777" w:rsidR="00FF4346" w:rsidRPr="00AB460B" w:rsidRDefault="00FF4346" w:rsidP="00756B5A">
            <w:pPr>
              <w:rPr>
                <w:bCs/>
              </w:rPr>
            </w:pPr>
            <w:r w:rsidRPr="00AB460B">
              <w:rPr>
                <w:bCs/>
              </w:rPr>
              <w:t>Owner</w:t>
            </w:r>
          </w:p>
        </w:tc>
        <w:tc>
          <w:tcPr>
            <w:cnfStyle w:val="000100000000" w:firstRow="0" w:lastRow="0" w:firstColumn="0" w:lastColumn="1" w:oddVBand="0" w:evenVBand="0" w:oddHBand="0" w:evenHBand="0" w:firstRowFirstColumn="0" w:firstRowLastColumn="0" w:lastRowFirstColumn="0" w:lastRowLastColumn="0"/>
            <w:tcW w:w="5771" w:type="dxa"/>
          </w:tcPr>
          <w:p w14:paraId="69C364E8" w14:textId="77777777" w:rsidR="00FF4346" w:rsidRPr="00AA4302" w:rsidRDefault="00FF4346" w:rsidP="00756B5A">
            <w:pPr>
              <w:rPr>
                <w:rFonts w:cs="Calibri"/>
                <w:lang w:val="fr-FR"/>
              </w:rPr>
            </w:pPr>
            <w:r w:rsidRPr="00AA4302">
              <w:rPr>
                <w:rFonts w:cs="Calibri"/>
                <w:lang w:val="fr-FR"/>
              </w:rPr>
              <w:t>Wubin Li (UMU), Petter</w:t>
            </w:r>
            <w:r>
              <w:rPr>
                <w:rFonts w:cs="Calibri"/>
                <w:lang w:val="fr-FR"/>
              </w:rPr>
              <w:t xml:space="preserve"> </w:t>
            </w:r>
            <w:r w:rsidRPr="00AA4302">
              <w:rPr>
                <w:rFonts w:cs="Calibri"/>
                <w:lang w:val="fr-FR"/>
              </w:rPr>
              <w:t>Svärd (UMU)</w:t>
            </w:r>
          </w:p>
        </w:tc>
      </w:tr>
      <w:tr w:rsidR="00FF4346" w:rsidRPr="004651FD" w14:paraId="2706FA86"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7848304E" w14:textId="77777777" w:rsidR="00FF4346" w:rsidRPr="00AB460B" w:rsidRDefault="00FF4346" w:rsidP="00756B5A">
            <w:pPr>
              <w:rPr>
                <w:bCs/>
              </w:rPr>
            </w:pPr>
            <w:r w:rsidRPr="00AB460B">
              <w:rPr>
                <w:bCs/>
              </w:rPr>
              <w:t>Assigned</w:t>
            </w:r>
          </w:p>
        </w:tc>
        <w:tc>
          <w:tcPr>
            <w:cnfStyle w:val="000100000000" w:firstRow="0" w:lastRow="0" w:firstColumn="0" w:lastColumn="1" w:oddVBand="0" w:evenVBand="0" w:oddHBand="0" w:evenHBand="0" w:firstRowFirstColumn="0" w:firstRowLastColumn="0" w:lastRowFirstColumn="0" w:lastRowLastColumn="0"/>
            <w:tcW w:w="5771" w:type="dxa"/>
          </w:tcPr>
          <w:p w14:paraId="0472111B" w14:textId="77777777" w:rsidR="00FF4346" w:rsidRPr="00156CDD" w:rsidRDefault="00FF4346" w:rsidP="00756B5A">
            <w:pPr>
              <w:rPr>
                <w:rFonts w:cs="Calibri"/>
              </w:rPr>
            </w:pPr>
            <w:r w:rsidRPr="00493581">
              <w:rPr>
                <w:rFonts w:cs="Calibri"/>
              </w:rPr>
              <w:t>SCAI (Hassan)</w:t>
            </w:r>
          </w:p>
        </w:tc>
      </w:tr>
      <w:tr w:rsidR="00FF4346" w:rsidRPr="004651FD" w14:paraId="621963CA"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51C5A59E" w14:textId="77777777" w:rsidR="00FF4346" w:rsidRPr="00AB460B" w:rsidRDefault="00FF4346" w:rsidP="00756B5A">
            <w:pPr>
              <w:rPr>
                <w:bCs/>
              </w:rPr>
            </w:pPr>
            <w:r w:rsidRPr="00AB460B">
              <w:rPr>
                <w:bCs/>
              </w:rPr>
              <w:t>Steps</w:t>
            </w:r>
          </w:p>
        </w:tc>
        <w:tc>
          <w:tcPr>
            <w:cnfStyle w:val="000100000000" w:firstRow="0" w:lastRow="0" w:firstColumn="0" w:lastColumn="1" w:oddVBand="0" w:evenVBand="0" w:oddHBand="0" w:evenHBand="0" w:firstRowFirstColumn="0" w:firstRowLastColumn="0" w:lastRowFirstColumn="0" w:lastRowLastColumn="0"/>
            <w:tcW w:w="5771" w:type="dxa"/>
          </w:tcPr>
          <w:p w14:paraId="266F8E6B" w14:textId="77777777" w:rsidR="00FF4346" w:rsidRPr="008240FA" w:rsidRDefault="00FF4346" w:rsidP="00756B5A">
            <w:pPr>
              <w:pStyle w:val="ListParagraph"/>
              <w:numPr>
                <w:ilvl w:val="0"/>
                <w:numId w:val="2"/>
              </w:numPr>
              <w:rPr>
                <w:rFonts w:cs="Calibri"/>
                <w:lang w:val="en-US" w:eastAsia="zh-CN"/>
              </w:rPr>
            </w:pPr>
            <w:r>
              <w:rPr>
                <w:rFonts w:cs="Calibri"/>
                <w:lang w:val="en-US" w:eastAsia="zh-CN"/>
              </w:rPr>
              <w:t>Log in spvm1.atos (</w:t>
            </w:r>
            <w:r w:rsidRPr="004409CF">
              <w:rPr>
                <w:rFonts w:cs="Calibri"/>
                <w:lang w:val="en-US" w:eastAsia="zh-CN"/>
              </w:rPr>
              <w:t>optimis-spvm.atosorigin.es</w:t>
            </w:r>
            <w:r>
              <w:rPr>
                <w:rFonts w:cs="Calibri"/>
                <w:lang w:val="en-US" w:eastAsia="zh-CN"/>
              </w:rPr>
              <w:t>).</w:t>
            </w:r>
          </w:p>
          <w:p w14:paraId="370C6D68" w14:textId="2D0AB0BF" w:rsidR="00FF4346" w:rsidRPr="002D2560" w:rsidRDefault="00FF4346" w:rsidP="002D2560">
            <w:pPr>
              <w:pStyle w:val="ListParagraph"/>
              <w:numPr>
                <w:ilvl w:val="0"/>
                <w:numId w:val="2"/>
              </w:numPr>
              <w:rPr>
                <w:rFonts w:cs="Calibri"/>
                <w:lang w:val="en-US" w:eastAsia="zh-CN"/>
              </w:rPr>
            </w:pPr>
            <w:r w:rsidRPr="00CF3E88">
              <w:rPr>
                <w:rFonts w:cs="Calibri"/>
                <w:lang w:eastAsia="zh-CN"/>
              </w:rPr>
              <w:t>Run ‘visit</w:t>
            </w:r>
            <w:r>
              <w:rPr>
                <w:rFonts w:cs="Calibri"/>
                <w:lang w:eastAsia="zh-CN"/>
              </w:rPr>
              <w:t xml:space="preserve"> ds</w:t>
            </w:r>
            <w:r w:rsidRPr="00CF3E88">
              <w:rPr>
                <w:rFonts w:cs="Calibri"/>
                <w:lang w:eastAsia="zh-CN"/>
              </w:rPr>
              <w:t xml:space="preserve">’ in command line, </w:t>
            </w:r>
            <w:r w:rsidR="002D2560">
              <w:rPr>
                <w:rFonts w:cs="Calibri"/>
                <w:lang w:eastAsia="zh-CN"/>
              </w:rPr>
              <w:t xml:space="preserve">then </w:t>
            </w:r>
            <w:r w:rsidRPr="002D2560">
              <w:rPr>
                <w:rFonts w:cs="Calibri"/>
                <w:lang w:val="en-US" w:eastAsia="zh-CN"/>
              </w:rPr>
              <w:t>go</w:t>
            </w:r>
            <w:r w:rsidR="002D2560">
              <w:rPr>
                <w:rFonts w:cs="Calibri"/>
                <w:lang w:val="en-US" w:eastAsia="zh-CN"/>
              </w:rPr>
              <w:t>es</w:t>
            </w:r>
            <w:r w:rsidRPr="002D2560">
              <w:rPr>
                <w:rFonts w:cs="Calibri"/>
                <w:lang w:val="en-US" w:eastAsia="zh-CN"/>
              </w:rPr>
              <w:t xml:space="preserve"> to the project folder.</w:t>
            </w:r>
          </w:p>
          <w:p w14:paraId="72CDF8CF" w14:textId="77777777" w:rsidR="00FF4346" w:rsidRDefault="00FF4346" w:rsidP="00756B5A">
            <w:pPr>
              <w:pStyle w:val="ListParagraph"/>
              <w:numPr>
                <w:ilvl w:val="0"/>
                <w:numId w:val="2"/>
              </w:numPr>
              <w:rPr>
                <w:rFonts w:cs="Calibri"/>
                <w:lang w:val="en-US" w:eastAsia="zh-CN"/>
              </w:rPr>
            </w:pPr>
            <w:r>
              <w:rPr>
                <w:rFonts w:cs="Calibri"/>
                <w:lang w:val="en-US" w:eastAsia="zh-CN"/>
              </w:rPr>
              <w:t>Run the following command:</w:t>
            </w:r>
          </w:p>
          <w:p w14:paraId="62CF08B8" w14:textId="23D37EEB" w:rsidR="00FF4346" w:rsidRPr="00E11A77" w:rsidRDefault="00FF4346" w:rsidP="00756B5A">
            <w:pPr>
              <w:rPr>
                <w:rFonts w:cs="Calibri"/>
                <w:sz w:val="18"/>
                <w:szCs w:val="18"/>
                <w:lang w:eastAsia="zh-CN"/>
              </w:rPr>
            </w:pPr>
            <w:r>
              <w:rPr>
                <w:rFonts w:cs="Calibri"/>
                <w:sz w:val="18"/>
                <w:szCs w:val="18"/>
                <w:lang w:eastAsia="zh-CN"/>
              </w:rPr>
              <w:t>‘</w:t>
            </w:r>
            <w:proofErr w:type="spellStart"/>
            <w:proofErr w:type="gramStart"/>
            <w:r w:rsidRPr="00E61685">
              <w:rPr>
                <w:rFonts w:cs="Calibri"/>
                <w:sz w:val="18"/>
                <w:szCs w:val="18"/>
                <w:lang w:eastAsia="zh-CN"/>
              </w:rPr>
              <w:t>mvn</w:t>
            </w:r>
            <w:proofErr w:type="spellEnd"/>
            <w:proofErr w:type="gramEnd"/>
            <w:r w:rsidRPr="00E61685">
              <w:rPr>
                <w:rFonts w:cs="Calibri"/>
                <w:sz w:val="18"/>
                <w:szCs w:val="18"/>
                <w:lang w:eastAsia="zh-CN"/>
              </w:rPr>
              <w:t xml:space="preserve"> test -</w:t>
            </w:r>
            <w:proofErr w:type="spellStart"/>
            <w:r w:rsidRPr="00E61685">
              <w:rPr>
                <w:rFonts w:cs="Calibri"/>
                <w:sz w:val="18"/>
                <w:szCs w:val="18"/>
                <w:lang w:eastAsia="zh-CN"/>
              </w:rPr>
              <w:t>Dt</w:t>
            </w:r>
            <w:r w:rsidR="003B32BC">
              <w:rPr>
                <w:rFonts w:cs="Calibri"/>
                <w:sz w:val="18"/>
                <w:szCs w:val="18"/>
                <w:lang w:eastAsia="zh-CN"/>
              </w:rPr>
              <w:t>est</w:t>
            </w:r>
            <w:proofErr w:type="spellEnd"/>
            <w:r w:rsidR="003B32BC">
              <w:rPr>
                <w:rFonts w:cs="Calibri"/>
                <w:sz w:val="18"/>
                <w:szCs w:val="18"/>
                <w:lang w:eastAsia="zh-CN"/>
              </w:rPr>
              <w:t>=</w:t>
            </w:r>
            <w:proofErr w:type="spellStart"/>
            <w:r w:rsidR="003B32BC">
              <w:rPr>
                <w:rFonts w:cs="Calibri"/>
                <w:sz w:val="18"/>
                <w:szCs w:val="18"/>
                <w:lang w:eastAsia="zh-CN"/>
              </w:rPr>
              <w:t>DeploymentOptimizationTest#</w:t>
            </w:r>
            <w:r w:rsidR="003B32BC" w:rsidRPr="003B32BC">
              <w:rPr>
                <w:rFonts w:cs="Calibri"/>
                <w:sz w:val="18"/>
                <w:szCs w:val="18"/>
                <w:lang w:eastAsia="zh-CN"/>
              </w:rPr>
              <w:t>testLargerSizeProblem</w:t>
            </w:r>
            <w:proofErr w:type="spellEnd"/>
            <w:r>
              <w:rPr>
                <w:rFonts w:cs="Calibri"/>
                <w:sz w:val="18"/>
                <w:szCs w:val="18"/>
                <w:lang w:eastAsia="zh-CN"/>
              </w:rPr>
              <w:t>’</w:t>
            </w:r>
          </w:p>
          <w:p w14:paraId="3B8E6DDC" w14:textId="77777777" w:rsidR="00FF4346" w:rsidRPr="00CF3E88" w:rsidRDefault="00FF4346" w:rsidP="00756B5A">
            <w:pPr>
              <w:pStyle w:val="ListParagraph"/>
              <w:numPr>
                <w:ilvl w:val="0"/>
                <w:numId w:val="2"/>
              </w:numPr>
              <w:rPr>
                <w:rFonts w:cs="Calibri"/>
                <w:lang w:val="en-US" w:eastAsia="zh-CN"/>
              </w:rPr>
            </w:pPr>
            <w:r>
              <w:rPr>
                <w:rFonts w:cs="Calibri"/>
                <w:lang w:val="en-US" w:eastAsia="zh-CN"/>
              </w:rPr>
              <w:t>Check the output results in the Terminal to see if it’s successful or not.</w:t>
            </w:r>
          </w:p>
        </w:tc>
      </w:tr>
      <w:tr w:rsidR="00FF4346" w:rsidRPr="00311EDD" w14:paraId="0C14868F"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0316388B" w14:textId="77777777" w:rsidR="00FF4346" w:rsidRPr="00AB460B" w:rsidRDefault="00FF4346" w:rsidP="00756B5A">
            <w:pPr>
              <w:rPr>
                <w:bCs/>
              </w:rPr>
            </w:pPr>
            <w:r w:rsidRPr="00AB460B">
              <w:rPr>
                <w:bCs/>
              </w:rPr>
              <w:t>Feedback receiver</w:t>
            </w:r>
          </w:p>
        </w:tc>
        <w:tc>
          <w:tcPr>
            <w:cnfStyle w:val="000100000000" w:firstRow="0" w:lastRow="0" w:firstColumn="0" w:lastColumn="1" w:oddVBand="0" w:evenVBand="0" w:oddHBand="0" w:evenHBand="0" w:firstRowFirstColumn="0" w:firstRowLastColumn="0" w:lastRowFirstColumn="0" w:lastRowLastColumn="0"/>
            <w:tcW w:w="5771" w:type="dxa"/>
          </w:tcPr>
          <w:p w14:paraId="0683DF27" w14:textId="77777777" w:rsidR="00FF4346" w:rsidRPr="00AA4302" w:rsidRDefault="00FF4346" w:rsidP="00756B5A">
            <w:pPr>
              <w:rPr>
                <w:rFonts w:cs="Calibri"/>
                <w:lang w:val="fr-FR"/>
              </w:rPr>
            </w:pPr>
            <w:r w:rsidRPr="00AA4302">
              <w:rPr>
                <w:rFonts w:cs="Calibri"/>
                <w:lang w:val="fr-FR"/>
              </w:rPr>
              <w:t>Wubin Li (UMU), Petter</w:t>
            </w:r>
            <w:r>
              <w:rPr>
                <w:rFonts w:cs="Calibri"/>
                <w:lang w:val="fr-FR"/>
              </w:rPr>
              <w:t xml:space="preserve"> </w:t>
            </w:r>
            <w:r w:rsidRPr="00AA4302">
              <w:rPr>
                <w:rFonts w:cs="Calibri"/>
                <w:lang w:val="fr-FR"/>
              </w:rPr>
              <w:t>Svärd (UMU)</w:t>
            </w:r>
          </w:p>
        </w:tc>
      </w:tr>
      <w:tr w:rsidR="00FF4346" w:rsidRPr="004651FD" w14:paraId="3C7A461F"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0A7AC694" w14:textId="77777777" w:rsidR="00FF4346" w:rsidRPr="00AB460B" w:rsidRDefault="00FF4346" w:rsidP="00756B5A">
            <w:pPr>
              <w:rPr>
                <w:bCs/>
              </w:rPr>
            </w:pPr>
            <w:r w:rsidRPr="00AB460B">
              <w:rPr>
                <w:bCs/>
              </w:rPr>
              <w:lastRenderedPageBreak/>
              <w:t>Start date</w:t>
            </w:r>
          </w:p>
        </w:tc>
        <w:tc>
          <w:tcPr>
            <w:cnfStyle w:val="000100000000" w:firstRow="0" w:lastRow="0" w:firstColumn="0" w:lastColumn="1" w:oddVBand="0" w:evenVBand="0" w:oddHBand="0" w:evenHBand="0" w:firstRowFirstColumn="0" w:firstRowLastColumn="0" w:lastRowFirstColumn="0" w:lastRowLastColumn="0"/>
            <w:tcW w:w="5771" w:type="dxa"/>
          </w:tcPr>
          <w:p w14:paraId="2320CD8C" w14:textId="77777777" w:rsidR="00FF4346" w:rsidRPr="00093C2F" w:rsidRDefault="00FF4346" w:rsidP="00756B5A">
            <w:pPr>
              <w:pStyle w:val="Default"/>
              <w:jc w:val="both"/>
              <w:rPr>
                <w:rFonts w:asciiTheme="minorHAnsi" w:hAnsiTheme="minorHAnsi" w:cstheme="minorHAnsi"/>
              </w:rPr>
            </w:pPr>
            <w:r>
              <w:rPr>
                <w:rFonts w:asciiTheme="minorHAnsi" w:hAnsiTheme="minorHAnsi" w:cstheme="minorHAnsi"/>
              </w:rPr>
              <w:t>M24</w:t>
            </w:r>
          </w:p>
        </w:tc>
      </w:tr>
      <w:tr w:rsidR="00FF4346" w:rsidRPr="004651FD" w14:paraId="700FC6E4"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39E0EECA" w14:textId="77777777" w:rsidR="00FF4346" w:rsidRPr="00AB460B" w:rsidRDefault="00FF4346" w:rsidP="00756B5A">
            <w:pPr>
              <w:rPr>
                <w:bCs/>
              </w:rPr>
            </w:pPr>
            <w:r w:rsidRPr="00AB460B">
              <w:rPr>
                <w:bCs/>
              </w:rPr>
              <w:t>End date</w:t>
            </w:r>
          </w:p>
        </w:tc>
        <w:tc>
          <w:tcPr>
            <w:cnfStyle w:val="000100000000" w:firstRow="0" w:lastRow="0" w:firstColumn="0" w:lastColumn="1" w:oddVBand="0" w:evenVBand="0" w:oddHBand="0" w:evenHBand="0" w:firstRowFirstColumn="0" w:firstRowLastColumn="0" w:lastRowFirstColumn="0" w:lastRowLastColumn="0"/>
            <w:tcW w:w="5771" w:type="dxa"/>
          </w:tcPr>
          <w:p w14:paraId="05357D2C" w14:textId="77777777" w:rsidR="00FF4346" w:rsidRPr="00093C2F" w:rsidRDefault="00FF4346" w:rsidP="00756B5A">
            <w:pPr>
              <w:pStyle w:val="Default"/>
              <w:jc w:val="both"/>
              <w:rPr>
                <w:rFonts w:asciiTheme="minorHAnsi" w:hAnsiTheme="minorHAnsi" w:cstheme="minorHAnsi"/>
              </w:rPr>
            </w:pPr>
            <w:r>
              <w:rPr>
                <w:rFonts w:asciiTheme="minorHAnsi" w:hAnsiTheme="minorHAnsi" w:cstheme="minorHAnsi"/>
              </w:rPr>
              <w:t>M36</w:t>
            </w:r>
          </w:p>
        </w:tc>
      </w:tr>
      <w:tr w:rsidR="00FF4346" w:rsidRPr="004651FD" w14:paraId="3C0F03C9"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284E04BA" w14:textId="77777777" w:rsidR="00FF4346" w:rsidRDefault="00FF4346" w:rsidP="00756B5A">
            <w:pPr>
              <w:rPr>
                <w:bCs/>
              </w:rPr>
            </w:pPr>
            <w:r>
              <w:rPr>
                <w:bCs/>
              </w:rPr>
              <w:t>Passed?</w:t>
            </w:r>
          </w:p>
        </w:tc>
        <w:tc>
          <w:tcPr>
            <w:cnfStyle w:val="000100000000" w:firstRow="0" w:lastRow="0" w:firstColumn="0" w:lastColumn="1" w:oddVBand="0" w:evenVBand="0" w:oddHBand="0" w:evenHBand="0" w:firstRowFirstColumn="0" w:firstRowLastColumn="0" w:lastRowFirstColumn="0" w:lastRowLastColumn="0"/>
            <w:tcW w:w="5771" w:type="dxa"/>
          </w:tcPr>
          <w:p w14:paraId="54181CA0" w14:textId="1BD326D6" w:rsidR="00FF4346" w:rsidRPr="00093C2F" w:rsidRDefault="005E3972" w:rsidP="00756B5A">
            <w:pPr>
              <w:rPr>
                <w:rFonts w:asciiTheme="minorHAnsi" w:hAnsiTheme="minorHAnsi" w:cstheme="minorHAnsi"/>
              </w:rPr>
            </w:pPr>
            <w:r>
              <w:rPr>
                <w:rFonts w:asciiTheme="minorHAnsi" w:hAnsiTheme="minorHAnsi" w:cstheme="minorHAnsi"/>
              </w:rPr>
              <w:t>YES</w:t>
            </w:r>
          </w:p>
        </w:tc>
      </w:tr>
      <w:tr w:rsidR="00FF4346" w:rsidRPr="004651FD" w14:paraId="6F3A2DC3"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271111CF" w14:textId="77777777" w:rsidR="00FF4346" w:rsidRDefault="00FF4346" w:rsidP="00756B5A">
            <w:pPr>
              <w:rPr>
                <w:bCs/>
              </w:rPr>
            </w:pPr>
            <w:r>
              <w:rPr>
                <w:bCs/>
              </w:rPr>
              <w:t>Bug ID</w:t>
            </w:r>
          </w:p>
        </w:tc>
        <w:tc>
          <w:tcPr>
            <w:cnfStyle w:val="000100000000" w:firstRow="0" w:lastRow="0" w:firstColumn="0" w:lastColumn="1" w:oddVBand="0" w:evenVBand="0" w:oddHBand="0" w:evenHBand="0" w:firstRowFirstColumn="0" w:firstRowLastColumn="0" w:lastRowFirstColumn="0" w:lastRowLastColumn="0"/>
            <w:tcW w:w="5771" w:type="dxa"/>
          </w:tcPr>
          <w:p w14:paraId="54E4F93B" w14:textId="77777777" w:rsidR="00FF4346" w:rsidRPr="00093C2F" w:rsidRDefault="00FF4346" w:rsidP="00756B5A">
            <w:pPr>
              <w:rPr>
                <w:rFonts w:asciiTheme="minorHAnsi" w:hAnsiTheme="minorHAnsi" w:cstheme="minorHAnsi"/>
              </w:rPr>
            </w:pPr>
          </w:p>
        </w:tc>
      </w:tr>
      <w:tr w:rsidR="00FF4346" w:rsidRPr="004651FD" w14:paraId="0DBDBEFD"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25FA902C" w14:textId="77777777" w:rsidR="00FF4346" w:rsidRDefault="00FF4346" w:rsidP="00756B5A">
            <w:pPr>
              <w:rPr>
                <w:bCs/>
              </w:rPr>
            </w:pPr>
            <w:r>
              <w:rPr>
                <w:bCs/>
              </w:rPr>
              <w:t>Problems</w:t>
            </w:r>
          </w:p>
        </w:tc>
        <w:tc>
          <w:tcPr>
            <w:cnfStyle w:val="000100000000" w:firstRow="0" w:lastRow="0" w:firstColumn="0" w:lastColumn="1" w:oddVBand="0" w:evenVBand="0" w:oddHBand="0" w:evenHBand="0" w:firstRowFirstColumn="0" w:firstRowLastColumn="0" w:lastRowFirstColumn="0" w:lastRowLastColumn="0"/>
            <w:tcW w:w="5771" w:type="dxa"/>
          </w:tcPr>
          <w:p w14:paraId="1879A50E" w14:textId="77777777" w:rsidR="00FF4346" w:rsidRPr="00093C2F" w:rsidRDefault="00FF4346" w:rsidP="00756B5A">
            <w:pPr>
              <w:rPr>
                <w:rFonts w:asciiTheme="minorHAnsi" w:hAnsiTheme="minorHAnsi" w:cstheme="minorHAnsi"/>
              </w:rPr>
            </w:pPr>
          </w:p>
        </w:tc>
      </w:tr>
      <w:tr w:rsidR="00FF4346" w:rsidRPr="004651FD" w14:paraId="13546345" w14:textId="77777777" w:rsidTr="00756B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8" w:type="dxa"/>
          </w:tcPr>
          <w:p w14:paraId="4354AC87" w14:textId="77777777" w:rsidR="00FF4346" w:rsidRPr="00AB460B" w:rsidRDefault="00FF4346" w:rsidP="00756B5A">
            <w:pPr>
              <w:rPr>
                <w:bCs/>
              </w:rPr>
            </w:pPr>
            <w:r>
              <w:rPr>
                <w:bCs/>
              </w:rPr>
              <w:t>Required changes</w:t>
            </w:r>
          </w:p>
        </w:tc>
        <w:tc>
          <w:tcPr>
            <w:cnfStyle w:val="000100000000" w:firstRow="0" w:lastRow="0" w:firstColumn="0" w:lastColumn="1" w:oddVBand="0" w:evenVBand="0" w:oddHBand="0" w:evenHBand="0" w:firstRowFirstColumn="0" w:firstRowLastColumn="0" w:lastRowFirstColumn="0" w:lastRowLastColumn="0"/>
            <w:tcW w:w="5771" w:type="dxa"/>
          </w:tcPr>
          <w:p w14:paraId="226B8EDC" w14:textId="77777777" w:rsidR="00FF4346" w:rsidRPr="00093C2F" w:rsidRDefault="00FF4346" w:rsidP="00756B5A">
            <w:pPr>
              <w:rPr>
                <w:rFonts w:asciiTheme="minorHAnsi" w:hAnsiTheme="minorHAnsi" w:cstheme="minorHAnsi"/>
              </w:rPr>
            </w:pPr>
          </w:p>
        </w:tc>
      </w:tr>
      <w:tr w:rsidR="00FF4346" w:rsidRPr="004651FD" w14:paraId="0BB9CE3F" w14:textId="77777777" w:rsidTr="00756B5A">
        <w:tc>
          <w:tcPr>
            <w:cnfStyle w:val="001000000000" w:firstRow="0" w:lastRow="0" w:firstColumn="1" w:lastColumn="0" w:oddVBand="0" w:evenVBand="0" w:oddHBand="0" w:evenHBand="0" w:firstRowFirstColumn="0" w:firstRowLastColumn="0" w:lastRowFirstColumn="0" w:lastRowLastColumn="0"/>
            <w:tcW w:w="2938" w:type="dxa"/>
          </w:tcPr>
          <w:p w14:paraId="2770FD46" w14:textId="77777777" w:rsidR="00FF4346" w:rsidRPr="00AB460B" w:rsidRDefault="00FF4346" w:rsidP="00756B5A">
            <w:pPr>
              <w:rPr>
                <w:bCs/>
              </w:rPr>
            </w:pPr>
            <w:r>
              <w:rPr>
                <w:bCs/>
              </w:rPr>
              <w:t>Comments</w:t>
            </w:r>
          </w:p>
        </w:tc>
        <w:tc>
          <w:tcPr>
            <w:cnfStyle w:val="000100000000" w:firstRow="0" w:lastRow="0" w:firstColumn="0" w:lastColumn="1" w:oddVBand="0" w:evenVBand="0" w:oddHBand="0" w:evenHBand="0" w:firstRowFirstColumn="0" w:firstRowLastColumn="0" w:lastRowFirstColumn="0" w:lastRowLastColumn="0"/>
            <w:tcW w:w="5771" w:type="dxa"/>
          </w:tcPr>
          <w:p w14:paraId="34B12A8A" w14:textId="77777777" w:rsidR="00FF4346" w:rsidRPr="00156CDD" w:rsidRDefault="00FF4346" w:rsidP="00756B5A">
            <w:pPr>
              <w:keepNext/>
              <w:rPr>
                <w:rFonts w:cs="Calibri"/>
              </w:rPr>
            </w:pPr>
          </w:p>
        </w:tc>
      </w:tr>
    </w:tbl>
    <w:p w14:paraId="7229FFC1" w14:textId="5E027F42" w:rsidR="00FF4346" w:rsidRDefault="00FF4346" w:rsidP="00FF4346">
      <w:pPr>
        <w:pStyle w:val="Caption"/>
        <w:jc w:val="center"/>
      </w:pPr>
      <w:r>
        <w:t xml:space="preserve">Table </w:t>
      </w:r>
      <w:fldSimple w:instr=" SEQ Table \* ARABIC ">
        <w:r w:rsidR="00C819E9">
          <w:rPr>
            <w:noProof/>
          </w:rPr>
          <w:t>5</w:t>
        </w:r>
      </w:fldSimple>
      <w:r>
        <w:t xml:space="preserve">: </w:t>
      </w:r>
      <w:r w:rsidR="00E20BAC">
        <w:t>SDO with large sized problem</w:t>
      </w:r>
      <w:r w:rsidRPr="005B1F52">
        <w:t xml:space="preserve"> test case</w:t>
      </w:r>
      <w:r>
        <w:t>.</w:t>
      </w:r>
    </w:p>
    <w:p w14:paraId="0EEA98A6" w14:textId="77777777" w:rsidR="00FF4346" w:rsidRDefault="00FF4346" w:rsidP="00745728"/>
    <w:p w14:paraId="21C00D16" w14:textId="77777777" w:rsidR="00DD07CA" w:rsidRPr="00745728" w:rsidRDefault="00DD07CA" w:rsidP="00745728"/>
    <w:sectPr w:rsidR="00DD07CA" w:rsidRPr="00745728" w:rsidSect="000F4C5B">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Unicode MS">
    <w:panose1 w:val="020B0604020202020204"/>
    <w:charset w:val="00"/>
    <w:family w:val="auto"/>
    <w:pitch w:val="variable"/>
    <w:sig w:usb0="F7FFAFFF" w:usb1="E9DFFFFF" w:usb2="0000003F" w:usb3="00000000" w:csb0="003F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31A38"/>
    <w:multiLevelType w:val="hybridMultilevel"/>
    <w:tmpl w:val="31921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4094705"/>
    <w:multiLevelType w:val="hybridMultilevel"/>
    <w:tmpl w:val="A1664CA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2411712"/>
    <w:multiLevelType w:val="hybridMultilevel"/>
    <w:tmpl w:val="5BFC598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nsid w:val="41941D7E"/>
    <w:multiLevelType w:val="hybridMultilevel"/>
    <w:tmpl w:val="70A2524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4">
    <w:nsid w:val="4A0B4C10"/>
    <w:multiLevelType w:val="hybridMultilevel"/>
    <w:tmpl w:val="C5DC18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BB22BA2"/>
    <w:multiLevelType w:val="hybridMultilevel"/>
    <w:tmpl w:val="A6824B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5A204FD6"/>
    <w:multiLevelType w:val="hybridMultilevel"/>
    <w:tmpl w:val="C5DC18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185F2F"/>
    <w:multiLevelType w:val="hybridMultilevel"/>
    <w:tmpl w:val="70A25246"/>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nsid w:val="6C5D7547"/>
    <w:multiLevelType w:val="hybridMultilevel"/>
    <w:tmpl w:val="5BFC5982"/>
    <w:lvl w:ilvl="0" w:tplc="0409000F">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9">
    <w:nsid w:val="737363E9"/>
    <w:multiLevelType w:val="hybridMultilevel"/>
    <w:tmpl w:val="D67E5CE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73943784"/>
    <w:multiLevelType w:val="hybridMultilevel"/>
    <w:tmpl w:val="BFA4A2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76306C21"/>
    <w:multiLevelType w:val="hybridMultilevel"/>
    <w:tmpl w:val="31921B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6"/>
  </w:num>
  <w:num w:numId="3">
    <w:abstractNumId w:val="5"/>
  </w:num>
  <w:num w:numId="4">
    <w:abstractNumId w:val="10"/>
  </w:num>
  <w:num w:numId="5">
    <w:abstractNumId w:val="8"/>
  </w:num>
  <w:num w:numId="6">
    <w:abstractNumId w:val="9"/>
  </w:num>
  <w:num w:numId="7">
    <w:abstractNumId w:val="7"/>
  </w:num>
  <w:num w:numId="8">
    <w:abstractNumId w:val="2"/>
  </w:num>
  <w:num w:numId="9">
    <w:abstractNumId w:val="3"/>
  </w:num>
  <w:num w:numId="10">
    <w:abstractNumId w:val="4"/>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trackRevisions/>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6DFB"/>
    <w:rsid w:val="0001610A"/>
    <w:rsid w:val="00020433"/>
    <w:rsid w:val="0002100A"/>
    <w:rsid w:val="00022CAA"/>
    <w:rsid w:val="00041422"/>
    <w:rsid w:val="000947AD"/>
    <w:rsid w:val="00095703"/>
    <w:rsid w:val="000A74B2"/>
    <w:rsid w:val="000B37F4"/>
    <w:rsid w:val="000B5BF0"/>
    <w:rsid w:val="000B5C04"/>
    <w:rsid w:val="000B5EA0"/>
    <w:rsid w:val="000D15D3"/>
    <w:rsid w:val="000D76D3"/>
    <w:rsid w:val="000E2651"/>
    <w:rsid w:val="000E511E"/>
    <w:rsid w:val="000E7220"/>
    <w:rsid w:val="000F4C5B"/>
    <w:rsid w:val="00101145"/>
    <w:rsid w:val="00105B2D"/>
    <w:rsid w:val="00116D1F"/>
    <w:rsid w:val="00125152"/>
    <w:rsid w:val="001340E5"/>
    <w:rsid w:val="001428F4"/>
    <w:rsid w:val="001478E2"/>
    <w:rsid w:val="001619E5"/>
    <w:rsid w:val="00162EA5"/>
    <w:rsid w:val="00191DB2"/>
    <w:rsid w:val="001A17FE"/>
    <w:rsid w:val="001B0628"/>
    <w:rsid w:val="001B6FF8"/>
    <w:rsid w:val="001C36AE"/>
    <w:rsid w:val="001D1C1E"/>
    <w:rsid w:val="001D7004"/>
    <w:rsid w:val="001D7344"/>
    <w:rsid w:val="001E2E0C"/>
    <w:rsid w:val="001F5D93"/>
    <w:rsid w:val="001F6469"/>
    <w:rsid w:val="001F6BC5"/>
    <w:rsid w:val="0020054C"/>
    <w:rsid w:val="00200BF8"/>
    <w:rsid w:val="002056CD"/>
    <w:rsid w:val="002070FA"/>
    <w:rsid w:val="00207703"/>
    <w:rsid w:val="002121B6"/>
    <w:rsid w:val="00214E4C"/>
    <w:rsid w:val="00226305"/>
    <w:rsid w:val="00232FA9"/>
    <w:rsid w:val="00235FFC"/>
    <w:rsid w:val="00241E51"/>
    <w:rsid w:val="00242AD0"/>
    <w:rsid w:val="00255B8E"/>
    <w:rsid w:val="002569FE"/>
    <w:rsid w:val="00260F20"/>
    <w:rsid w:val="002645C7"/>
    <w:rsid w:val="0027503E"/>
    <w:rsid w:val="00280324"/>
    <w:rsid w:val="00281DD4"/>
    <w:rsid w:val="002836B7"/>
    <w:rsid w:val="002947E8"/>
    <w:rsid w:val="002A6AB3"/>
    <w:rsid w:val="002D2560"/>
    <w:rsid w:val="002E3133"/>
    <w:rsid w:val="002F0D87"/>
    <w:rsid w:val="002F5D43"/>
    <w:rsid w:val="00311EDD"/>
    <w:rsid w:val="00325BBB"/>
    <w:rsid w:val="00330AB7"/>
    <w:rsid w:val="003344A9"/>
    <w:rsid w:val="003417C0"/>
    <w:rsid w:val="00342437"/>
    <w:rsid w:val="003540A7"/>
    <w:rsid w:val="00381080"/>
    <w:rsid w:val="00392358"/>
    <w:rsid w:val="003A5556"/>
    <w:rsid w:val="003A6CDA"/>
    <w:rsid w:val="003B32BC"/>
    <w:rsid w:val="003C6D45"/>
    <w:rsid w:val="003E3BDD"/>
    <w:rsid w:val="003E680C"/>
    <w:rsid w:val="003E7290"/>
    <w:rsid w:val="0040197E"/>
    <w:rsid w:val="00417527"/>
    <w:rsid w:val="0042066F"/>
    <w:rsid w:val="004246AF"/>
    <w:rsid w:val="00425D90"/>
    <w:rsid w:val="0043702A"/>
    <w:rsid w:val="004409CF"/>
    <w:rsid w:val="00442C4C"/>
    <w:rsid w:val="00443795"/>
    <w:rsid w:val="00462E4D"/>
    <w:rsid w:val="00464627"/>
    <w:rsid w:val="00464761"/>
    <w:rsid w:val="00464B6D"/>
    <w:rsid w:val="00465E24"/>
    <w:rsid w:val="00470054"/>
    <w:rsid w:val="00487571"/>
    <w:rsid w:val="00493581"/>
    <w:rsid w:val="004954C3"/>
    <w:rsid w:val="004A3C43"/>
    <w:rsid w:val="004A7326"/>
    <w:rsid w:val="004B06D4"/>
    <w:rsid w:val="004B115F"/>
    <w:rsid w:val="004B3A2F"/>
    <w:rsid w:val="004B52D0"/>
    <w:rsid w:val="004B555F"/>
    <w:rsid w:val="004D0DFD"/>
    <w:rsid w:val="004D4C73"/>
    <w:rsid w:val="004E4370"/>
    <w:rsid w:val="004E4C5D"/>
    <w:rsid w:val="004F1933"/>
    <w:rsid w:val="004F5BC2"/>
    <w:rsid w:val="004F6A47"/>
    <w:rsid w:val="005010D6"/>
    <w:rsid w:val="00510D66"/>
    <w:rsid w:val="005126C0"/>
    <w:rsid w:val="00516AC4"/>
    <w:rsid w:val="005255BB"/>
    <w:rsid w:val="005271D5"/>
    <w:rsid w:val="00530F89"/>
    <w:rsid w:val="005318AF"/>
    <w:rsid w:val="00540F64"/>
    <w:rsid w:val="0054285C"/>
    <w:rsid w:val="00556C49"/>
    <w:rsid w:val="00562E46"/>
    <w:rsid w:val="005643D7"/>
    <w:rsid w:val="005829D5"/>
    <w:rsid w:val="005831AC"/>
    <w:rsid w:val="005A4383"/>
    <w:rsid w:val="005A7922"/>
    <w:rsid w:val="005C2119"/>
    <w:rsid w:val="005C5EF8"/>
    <w:rsid w:val="005C6EBB"/>
    <w:rsid w:val="005D6E22"/>
    <w:rsid w:val="005D748D"/>
    <w:rsid w:val="005E3972"/>
    <w:rsid w:val="005F38C8"/>
    <w:rsid w:val="00602A07"/>
    <w:rsid w:val="00633EB4"/>
    <w:rsid w:val="0064101A"/>
    <w:rsid w:val="0064262E"/>
    <w:rsid w:val="006467F4"/>
    <w:rsid w:val="00656FD3"/>
    <w:rsid w:val="0065747A"/>
    <w:rsid w:val="0067434C"/>
    <w:rsid w:val="00680844"/>
    <w:rsid w:val="00684500"/>
    <w:rsid w:val="006A361C"/>
    <w:rsid w:val="006D1F38"/>
    <w:rsid w:val="006D4A4A"/>
    <w:rsid w:val="006D6940"/>
    <w:rsid w:val="006E2435"/>
    <w:rsid w:val="006F438C"/>
    <w:rsid w:val="00703A03"/>
    <w:rsid w:val="0070406E"/>
    <w:rsid w:val="00713E31"/>
    <w:rsid w:val="0071581F"/>
    <w:rsid w:val="00716685"/>
    <w:rsid w:val="00717F39"/>
    <w:rsid w:val="00721517"/>
    <w:rsid w:val="00733BF7"/>
    <w:rsid w:val="007347E3"/>
    <w:rsid w:val="007352C8"/>
    <w:rsid w:val="00745728"/>
    <w:rsid w:val="007463C9"/>
    <w:rsid w:val="00746E84"/>
    <w:rsid w:val="007476CE"/>
    <w:rsid w:val="00754D15"/>
    <w:rsid w:val="00772CB8"/>
    <w:rsid w:val="00773A24"/>
    <w:rsid w:val="0078099F"/>
    <w:rsid w:val="007A40FB"/>
    <w:rsid w:val="007B093E"/>
    <w:rsid w:val="007C711B"/>
    <w:rsid w:val="007D6DBA"/>
    <w:rsid w:val="007E2FED"/>
    <w:rsid w:val="007E3F28"/>
    <w:rsid w:val="007F00D6"/>
    <w:rsid w:val="007F45DE"/>
    <w:rsid w:val="00810931"/>
    <w:rsid w:val="0081282B"/>
    <w:rsid w:val="008240FA"/>
    <w:rsid w:val="00826D35"/>
    <w:rsid w:val="0083638E"/>
    <w:rsid w:val="008415CC"/>
    <w:rsid w:val="00843966"/>
    <w:rsid w:val="00847506"/>
    <w:rsid w:val="008559C2"/>
    <w:rsid w:val="00860577"/>
    <w:rsid w:val="00861FC2"/>
    <w:rsid w:val="008645DA"/>
    <w:rsid w:val="008674C9"/>
    <w:rsid w:val="008A2885"/>
    <w:rsid w:val="008B2263"/>
    <w:rsid w:val="008C0A72"/>
    <w:rsid w:val="008E62C8"/>
    <w:rsid w:val="008F0CFA"/>
    <w:rsid w:val="008F3A59"/>
    <w:rsid w:val="008F3F8E"/>
    <w:rsid w:val="009017D5"/>
    <w:rsid w:val="00902629"/>
    <w:rsid w:val="00904898"/>
    <w:rsid w:val="009252DB"/>
    <w:rsid w:val="00926438"/>
    <w:rsid w:val="00934DA0"/>
    <w:rsid w:val="0094536B"/>
    <w:rsid w:val="00952A8E"/>
    <w:rsid w:val="009573E3"/>
    <w:rsid w:val="009844F6"/>
    <w:rsid w:val="009A42CD"/>
    <w:rsid w:val="009A4D4D"/>
    <w:rsid w:val="009B46A6"/>
    <w:rsid w:val="009B6960"/>
    <w:rsid w:val="009C00B0"/>
    <w:rsid w:val="009D09B6"/>
    <w:rsid w:val="009D5282"/>
    <w:rsid w:val="009E0023"/>
    <w:rsid w:val="009E1671"/>
    <w:rsid w:val="009E2F58"/>
    <w:rsid w:val="009F5D54"/>
    <w:rsid w:val="009F5E07"/>
    <w:rsid w:val="00A021BD"/>
    <w:rsid w:val="00A04DF1"/>
    <w:rsid w:val="00A14870"/>
    <w:rsid w:val="00A24316"/>
    <w:rsid w:val="00A255B5"/>
    <w:rsid w:val="00A319A1"/>
    <w:rsid w:val="00A3654D"/>
    <w:rsid w:val="00A45BBB"/>
    <w:rsid w:val="00A47DC8"/>
    <w:rsid w:val="00A65E36"/>
    <w:rsid w:val="00A83C27"/>
    <w:rsid w:val="00AA7AC8"/>
    <w:rsid w:val="00AE289A"/>
    <w:rsid w:val="00AE355C"/>
    <w:rsid w:val="00AF2D10"/>
    <w:rsid w:val="00B02147"/>
    <w:rsid w:val="00B059D3"/>
    <w:rsid w:val="00B17A5A"/>
    <w:rsid w:val="00B23F84"/>
    <w:rsid w:val="00B47EBE"/>
    <w:rsid w:val="00B56C52"/>
    <w:rsid w:val="00B630E5"/>
    <w:rsid w:val="00B73D5C"/>
    <w:rsid w:val="00B7420B"/>
    <w:rsid w:val="00B77997"/>
    <w:rsid w:val="00B81ADD"/>
    <w:rsid w:val="00B81DBE"/>
    <w:rsid w:val="00B83FA0"/>
    <w:rsid w:val="00B8517C"/>
    <w:rsid w:val="00B8664E"/>
    <w:rsid w:val="00B87E73"/>
    <w:rsid w:val="00B92DBE"/>
    <w:rsid w:val="00B9644A"/>
    <w:rsid w:val="00B96B93"/>
    <w:rsid w:val="00BA1A0D"/>
    <w:rsid w:val="00BA72BF"/>
    <w:rsid w:val="00BB243E"/>
    <w:rsid w:val="00BD091D"/>
    <w:rsid w:val="00BE2F31"/>
    <w:rsid w:val="00BE40E0"/>
    <w:rsid w:val="00C14BDC"/>
    <w:rsid w:val="00C15460"/>
    <w:rsid w:val="00C31C0B"/>
    <w:rsid w:val="00C32F61"/>
    <w:rsid w:val="00C614A4"/>
    <w:rsid w:val="00C6178E"/>
    <w:rsid w:val="00C61D8A"/>
    <w:rsid w:val="00C62296"/>
    <w:rsid w:val="00C7325D"/>
    <w:rsid w:val="00C7399D"/>
    <w:rsid w:val="00C819E9"/>
    <w:rsid w:val="00C83456"/>
    <w:rsid w:val="00C96AC7"/>
    <w:rsid w:val="00CA5E33"/>
    <w:rsid w:val="00CB213D"/>
    <w:rsid w:val="00CC2746"/>
    <w:rsid w:val="00CE55BE"/>
    <w:rsid w:val="00CE6661"/>
    <w:rsid w:val="00CF3E88"/>
    <w:rsid w:val="00CF6267"/>
    <w:rsid w:val="00D1696A"/>
    <w:rsid w:val="00D171DB"/>
    <w:rsid w:val="00D26204"/>
    <w:rsid w:val="00D30A6E"/>
    <w:rsid w:val="00D418DE"/>
    <w:rsid w:val="00D456FC"/>
    <w:rsid w:val="00D56076"/>
    <w:rsid w:val="00D56392"/>
    <w:rsid w:val="00D6153D"/>
    <w:rsid w:val="00D66651"/>
    <w:rsid w:val="00D75A20"/>
    <w:rsid w:val="00DA00B6"/>
    <w:rsid w:val="00DB0761"/>
    <w:rsid w:val="00DB60D9"/>
    <w:rsid w:val="00DB62DB"/>
    <w:rsid w:val="00DC0AC2"/>
    <w:rsid w:val="00DC384A"/>
    <w:rsid w:val="00DC4090"/>
    <w:rsid w:val="00DD07CA"/>
    <w:rsid w:val="00DE4523"/>
    <w:rsid w:val="00DE5FF9"/>
    <w:rsid w:val="00DF1EC9"/>
    <w:rsid w:val="00DF4292"/>
    <w:rsid w:val="00DF7602"/>
    <w:rsid w:val="00E022DB"/>
    <w:rsid w:val="00E11A77"/>
    <w:rsid w:val="00E1730C"/>
    <w:rsid w:val="00E20BAC"/>
    <w:rsid w:val="00E2154C"/>
    <w:rsid w:val="00E21955"/>
    <w:rsid w:val="00E25C7B"/>
    <w:rsid w:val="00E36ED9"/>
    <w:rsid w:val="00E61685"/>
    <w:rsid w:val="00E6293F"/>
    <w:rsid w:val="00E65290"/>
    <w:rsid w:val="00E66DFB"/>
    <w:rsid w:val="00E8018F"/>
    <w:rsid w:val="00E81C7B"/>
    <w:rsid w:val="00E85989"/>
    <w:rsid w:val="00E87171"/>
    <w:rsid w:val="00EA36CB"/>
    <w:rsid w:val="00EB32ED"/>
    <w:rsid w:val="00EB3B4C"/>
    <w:rsid w:val="00EB405E"/>
    <w:rsid w:val="00EC09BC"/>
    <w:rsid w:val="00EC2B0E"/>
    <w:rsid w:val="00ED11A3"/>
    <w:rsid w:val="00ED2E80"/>
    <w:rsid w:val="00ED3AC6"/>
    <w:rsid w:val="00EE705F"/>
    <w:rsid w:val="00EF2F77"/>
    <w:rsid w:val="00EF4C7F"/>
    <w:rsid w:val="00F03B18"/>
    <w:rsid w:val="00F05186"/>
    <w:rsid w:val="00F0732F"/>
    <w:rsid w:val="00F24C62"/>
    <w:rsid w:val="00F26070"/>
    <w:rsid w:val="00F42917"/>
    <w:rsid w:val="00F438F5"/>
    <w:rsid w:val="00F522C3"/>
    <w:rsid w:val="00F711C7"/>
    <w:rsid w:val="00F71873"/>
    <w:rsid w:val="00F9771E"/>
    <w:rsid w:val="00FA0552"/>
    <w:rsid w:val="00FA55E2"/>
    <w:rsid w:val="00FB4507"/>
    <w:rsid w:val="00FD72D1"/>
    <w:rsid w:val="00FF43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5A7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FB"/>
    <w:pPr>
      <w:spacing w:after="120"/>
      <w:jc w:val="both"/>
    </w:pPr>
    <w:rPr>
      <w:rFonts w:ascii="Calibri" w:eastAsia="Times New Roman" w:hAnsi="Calibri"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OptimisTable">
    <w:name w:val="Optimis Table"/>
    <w:basedOn w:val="TableNormal"/>
    <w:uiPriority w:val="99"/>
    <w:qFormat/>
    <w:rsid w:val="00E66DFB"/>
    <w:rPr>
      <w:rFonts w:ascii="Calibri" w:eastAsia="Times New Roman" w:hAnsi="Calibri" w:cs="Times New Roman"/>
      <w:sz w:val="20"/>
      <w:szCs w:val="20"/>
      <w:lang w:val="en-GB" w:eastAsia="en-GB"/>
    </w:rPr>
    <w:tblPr>
      <w:tblStyleRowBandSize w:val="1"/>
      <w:tblStyleColBandSize w:val="1"/>
      <w:jc w:val="cente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jc w:val="center"/>
    </w:trPr>
    <w:tblStylePr w:type="firstRow">
      <w:pPr>
        <w:wordWrap/>
        <w:jc w:val="center"/>
      </w:pPr>
      <w:rPr>
        <w:rFonts w:ascii="Arial Unicode MS" w:hAnsi="Arial Unicode MS"/>
        <w:b/>
        <w:sz w:val="20"/>
      </w:rPr>
      <w:tblPr/>
      <w:tcPr>
        <w:tcBorders>
          <w:bottom w:val="single" w:sz="18" w:space="0" w:color="4BACC6"/>
        </w:tcBorders>
        <w:vAlign w:val="center"/>
      </w:tcPr>
    </w:tblStylePr>
    <w:tblStylePr w:type="firstCol">
      <w:rPr>
        <w:rFonts w:ascii="Arial Unicode MS" w:hAnsi="Arial Unicode MS"/>
        <w:b/>
        <w:sz w:val="20"/>
      </w:rPr>
    </w:tblStylePr>
    <w:tblStylePr w:type="lastCol">
      <w:pPr>
        <w:jc w:val="center"/>
      </w:pPr>
      <w:rPr>
        <w:rFonts w:ascii="Arial Unicode MS" w:hAnsi="Arial Unicode MS"/>
        <w:sz w:val="20"/>
      </w:rPr>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shd w:val="clear" w:color="auto" w:fill="CCECFF"/>
      </w:tcPr>
    </w:tblStylePr>
  </w:style>
  <w:style w:type="paragraph" w:customStyle="1" w:styleId="Default">
    <w:name w:val="Default"/>
    <w:rsid w:val="00E66DFB"/>
    <w:pPr>
      <w:widowControl w:val="0"/>
      <w:autoSpaceDE w:val="0"/>
      <w:autoSpaceDN w:val="0"/>
      <w:adjustRightInd w:val="0"/>
    </w:pPr>
    <w:rPr>
      <w:rFonts w:ascii="Cambria" w:eastAsiaTheme="minorHAnsi" w:hAnsi="Cambria" w:cs="Cambria"/>
      <w:color w:val="000000"/>
    </w:rPr>
  </w:style>
  <w:style w:type="paragraph" w:styleId="ListParagraph">
    <w:name w:val="List Paragraph"/>
    <w:basedOn w:val="Normal"/>
    <w:uiPriority w:val="34"/>
    <w:qFormat/>
    <w:rsid w:val="005F38C8"/>
    <w:pPr>
      <w:ind w:left="720"/>
      <w:contextualSpacing/>
    </w:pPr>
  </w:style>
  <w:style w:type="paragraph" w:styleId="Caption">
    <w:name w:val="caption"/>
    <w:basedOn w:val="Normal"/>
    <w:next w:val="Normal"/>
    <w:uiPriority w:val="35"/>
    <w:unhideWhenUsed/>
    <w:qFormat/>
    <w:rsid w:val="00AE289A"/>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9F5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E07"/>
    <w:rPr>
      <w:rFonts w:ascii="Lucida Grande" w:eastAsia="Times New Roman" w:hAnsi="Lucida Grande" w:cs="Lucida Grande"/>
      <w:sz w:val="18"/>
      <w:szCs w:val="18"/>
      <w:lang w:bidi="en-US"/>
    </w:rPr>
  </w:style>
  <w:style w:type="character" w:styleId="CommentReference">
    <w:name w:val="annotation reference"/>
    <w:basedOn w:val="DefaultParagraphFont"/>
    <w:uiPriority w:val="99"/>
    <w:semiHidden/>
    <w:unhideWhenUsed/>
    <w:rsid w:val="001428F4"/>
    <w:rPr>
      <w:sz w:val="18"/>
      <w:szCs w:val="18"/>
    </w:rPr>
  </w:style>
  <w:style w:type="paragraph" w:styleId="CommentText">
    <w:name w:val="annotation text"/>
    <w:basedOn w:val="Normal"/>
    <w:link w:val="CommentTextChar"/>
    <w:uiPriority w:val="99"/>
    <w:semiHidden/>
    <w:unhideWhenUsed/>
    <w:rsid w:val="001428F4"/>
    <w:rPr>
      <w:sz w:val="24"/>
      <w:szCs w:val="24"/>
    </w:rPr>
  </w:style>
  <w:style w:type="character" w:customStyle="1" w:styleId="CommentTextChar">
    <w:name w:val="Comment Text Char"/>
    <w:basedOn w:val="DefaultParagraphFont"/>
    <w:link w:val="CommentText"/>
    <w:uiPriority w:val="99"/>
    <w:semiHidden/>
    <w:rsid w:val="001428F4"/>
    <w:rPr>
      <w:rFonts w:ascii="Calibri" w:eastAsia="Times New Roman" w:hAnsi="Calibri" w:cs="Times New Roman"/>
      <w:lang w:bidi="en-US"/>
    </w:rPr>
  </w:style>
  <w:style w:type="paragraph" w:styleId="CommentSubject">
    <w:name w:val="annotation subject"/>
    <w:basedOn w:val="CommentText"/>
    <w:next w:val="CommentText"/>
    <w:link w:val="CommentSubjectChar"/>
    <w:uiPriority w:val="99"/>
    <w:semiHidden/>
    <w:unhideWhenUsed/>
    <w:rsid w:val="001428F4"/>
    <w:rPr>
      <w:b/>
      <w:bCs/>
      <w:sz w:val="20"/>
      <w:szCs w:val="20"/>
    </w:rPr>
  </w:style>
  <w:style w:type="character" w:customStyle="1" w:styleId="CommentSubjectChar">
    <w:name w:val="Comment Subject Char"/>
    <w:basedOn w:val="CommentTextChar"/>
    <w:link w:val="CommentSubject"/>
    <w:uiPriority w:val="99"/>
    <w:semiHidden/>
    <w:rsid w:val="001428F4"/>
    <w:rPr>
      <w:rFonts w:ascii="Calibri" w:eastAsia="Times New Roman" w:hAnsi="Calibri" w:cs="Times New Roman"/>
      <w:b/>
      <w:bCs/>
      <w:sz w:val="20"/>
      <w:szCs w:val="20"/>
      <w:lang w:bidi="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6DFB"/>
    <w:pPr>
      <w:spacing w:after="120"/>
      <w:jc w:val="both"/>
    </w:pPr>
    <w:rPr>
      <w:rFonts w:ascii="Calibri" w:eastAsia="Times New Roman" w:hAnsi="Calibri" w:cs="Times New Roman"/>
      <w:sz w:val="22"/>
      <w:szCs w:val="22"/>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OptimisTable">
    <w:name w:val="Optimis Table"/>
    <w:basedOn w:val="TableNormal"/>
    <w:uiPriority w:val="99"/>
    <w:qFormat/>
    <w:rsid w:val="00E66DFB"/>
    <w:rPr>
      <w:rFonts w:ascii="Calibri" w:eastAsia="Times New Roman" w:hAnsi="Calibri" w:cs="Times New Roman"/>
      <w:sz w:val="20"/>
      <w:szCs w:val="20"/>
      <w:lang w:val="en-GB" w:eastAsia="en-GB"/>
    </w:rPr>
    <w:tblPr>
      <w:tblStyleRowBandSize w:val="1"/>
      <w:tblStyleColBandSize w:val="1"/>
      <w:jc w:val="center"/>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rPr>
      <w:jc w:val="center"/>
    </w:trPr>
    <w:tblStylePr w:type="firstRow">
      <w:pPr>
        <w:wordWrap/>
        <w:jc w:val="center"/>
      </w:pPr>
      <w:rPr>
        <w:rFonts w:ascii="Arial Unicode MS" w:hAnsi="Arial Unicode MS"/>
        <w:b/>
        <w:sz w:val="20"/>
      </w:rPr>
      <w:tblPr/>
      <w:tcPr>
        <w:tcBorders>
          <w:bottom w:val="single" w:sz="18" w:space="0" w:color="4BACC6"/>
        </w:tcBorders>
        <w:vAlign w:val="center"/>
      </w:tcPr>
    </w:tblStylePr>
    <w:tblStylePr w:type="firstCol">
      <w:rPr>
        <w:rFonts w:ascii="Arial Unicode MS" w:hAnsi="Arial Unicode MS"/>
        <w:b/>
        <w:sz w:val="20"/>
      </w:rPr>
    </w:tblStylePr>
    <w:tblStylePr w:type="lastCol">
      <w:pPr>
        <w:jc w:val="center"/>
      </w:pPr>
      <w:rPr>
        <w:rFonts w:ascii="Arial Unicode MS" w:hAnsi="Arial Unicode MS"/>
        <w:sz w:val="20"/>
      </w:rPr>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tcPr>
    </w:tblStylePr>
    <w:tblStylePr w:type="band1Horz">
      <w:tblPr/>
      <w:tcPr>
        <w:tcBorders>
          <w:top w:val="single" w:sz="8" w:space="0" w:color="4BACC6"/>
          <w:left w:val="single" w:sz="8" w:space="0" w:color="4BACC6"/>
          <w:bottom w:val="single" w:sz="8" w:space="0" w:color="4BACC6"/>
          <w:right w:val="single" w:sz="8" w:space="0" w:color="4BACC6"/>
          <w:insideH w:val="single" w:sz="8" w:space="0" w:color="4BACC6"/>
          <w:insideV w:val="single" w:sz="8" w:space="0" w:color="4BACC6"/>
          <w:tl2br w:val="nil"/>
          <w:tr2bl w:val="nil"/>
        </w:tcBorders>
        <w:shd w:val="clear" w:color="auto" w:fill="CCECFF"/>
      </w:tcPr>
    </w:tblStylePr>
  </w:style>
  <w:style w:type="paragraph" w:customStyle="1" w:styleId="Default">
    <w:name w:val="Default"/>
    <w:rsid w:val="00E66DFB"/>
    <w:pPr>
      <w:widowControl w:val="0"/>
      <w:autoSpaceDE w:val="0"/>
      <w:autoSpaceDN w:val="0"/>
      <w:adjustRightInd w:val="0"/>
    </w:pPr>
    <w:rPr>
      <w:rFonts w:ascii="Cambria" w:eastAsiaTheme="minorHAnsi" w:hAnsi="Cambria" w:cs="Cambria"/>
      <w:color w:val="000000"/>
    </w:rPr>
  </w:style>
  <w:style w:type="paragraph" w:styleId="ListParagraph">
    <w:name w:val="List Paragraph"/>
    <w:basedOn w:val="Normal"/>
    <w:uiPriority w:val="34"/>
    <w:qFormat/>
    <w:rsid w:val="005F38C8"/>
    <w:pPr>
      <w:ind w:left="720"/>
      <w:contextualSpacing/>
    </w:pPr>
  </w:style>
  <w:style w:type="paragraph" w:styleId="Caption">
    <w:name w:val="caption"/>
    <w:basedOn w:val="Normal"/>
    <w:next w:val="Normal"/>
    <w:uiPriority w:val="35"/>
    <w:unhideWhenUsed/>
    <w:qFormat/>
    <w:rsid w:val="00AE289A"/>
    <w:pPr>
      <w:spacing w:after="200"/>
    </w:pPr>
    <w:rPr>
      <w:b/>
      <w:bCs/>
      <w:color w:val="4F81BD" w:themeColor="accent1"/>
      <w:sz w:val="18"/>
      <w:szCs w:val="18"/>
    </w:rPr>
  </w:style>
  <w:style w:type="paragraph" w:styleId="BalloonText">
    <w:name w:val="Balloon Text"/>
    <w:basedOn w:val="Normal"/>
    <w:link w:val="BalloonTextChar"/>
    <w:uiPriority w:val="99"/>
    <w:semiHidden/>
    <w:unhideWhenUsed/>
    <w:rsid w:val="009F5E07"/>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F5E07"/>
    <w:rPr>
      <w:rFonts w:ascii="Lucida Grande" w:eastAsia="Times New Roman" w:hAnsi="Lucida Grande" w:cs="Lucida Grande"/>
      <w:sz w:val="18"/>
      <w:szCs w:val="18"/>
      <w:lang w:bidi="en-US"/>
    </w:rPr>
  </w:style>
  <w:style w:type="character" w:styleId="CommentReference">
    <w:name w:val="annotation reference"/>
    <w:basedOn w:val="DefaultParagraphFont"/>
    <w:uiPriority w:val="99"/>
    <w:semiHidden/>
    <w:unhideWhenUsed/>
    <w:rsid w:val="001428F4"/>
    <w:rPr>
      <w:sz w:val="18"/>
      <w:szCs w:val="18"/>
    </w:rPr>
  </w:style>
  <w:style w:type="paragraph" w:styleId="CommentText">
    <w:name w:val="annotation text"/>
    <w:basedOn w:val="Normal"/>
    <w:link w:val="CommentTextChar"/>
    <w:uiPriority w:val="99"/>
    <w:semiHidden/>
    <w:unhideWhenUsed/>
    <w:rsid w:val="001428F4"/>
    <w:rPr>
      <w:sz w:val="24"/>
      <w:szCs w:val="24"/>
    </w:rPr>
  </w:style>
  <w:style w:type="character" w:customStyle="1" w:styleId="CommentTextChar">
    <w:name w:val="Comment Text Char"/>
    <w:basedOn w:val="DefaultParagraphFont"/>
    <w:link w:val="CommentText"/>
    <w:uiPriority w:val="99"/>
    <w:semiHidden/>
    <w:rsid w:val="001428F4"/>
    <w:rPr>
      <w:rFonts w:ascii="Calibri" w:eastAsia="Times New Roman" w:hAnsi="Calibri" w:cs="Times New Roman"/>
      <w:lang w:bidi="en-US"/>
    </w:rPr>
  </w:style>
  <w:style w:type="paragraph" w:styleId="CommentSubject">
    <w:name w:val="annotation subject"/>
    <w:basedOn w:val="CommentText"/>
    <w:next w:val="CommentText"/>
    <w:link w:val="CommentSubjectChar"/>
    <w:uiPriority w:val="99"/>
    <w:semiHidden/>
    <w:unhideWhenUsed/>
    <w:rsid w:val="001428F4"/>
    <w:rPr>
      <w:b/>
      <w:bCs/>
      <w:sz w:val="20"/>
      <w:szCs w:val="20"/>
    </w:rPr>
  </w:style>
  <w:style w:type="character" w:customStyle="1" w:styleId="CommentSubjectChar">
    <w:name w:val="Comment Subject Char"/>
    <w:basedOn w:val="CommentTextChar"/>
    <w:link w:val="CommentSubject"/>
    <w:uiPriority w:val="99"/>
    <w:semiHidden/>
    <w:rsid w:val="001428F4"/>
    <w:rPr>
      <w:rFonts w:ascii="Calibri" w:eastAsia="Times New Roman" w:hAnsi="Calibri" w:cs="Times New Roman"/>
      <w:b/>
      <w:bCs/>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6</Pages>
  <Words>1391</Words>
  <Characters>7935</Characters>
  <Application>Microsoft Macintosh Word</Application>
  <DocSecurity>0</DocSecurity>
  <Lines>66</Lines>
  <Paragraphs>18</Paragraphs>
  <ScaleCrop>false</ScaleCrop>
  <Company>Umeå university</Company>
  <LinksUpToDate>false</LinksUpToDate>
  <CharactersWithSpaces>9308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Wubin Li</dc:creator>
  <cp:keywords/>
  <dc:description/>
  <cp:lastModifiedBy>Viali Lee</cp:lastModifiedBy>
  <cp:revision>55</cp:revision>
  <cp:lastPrinted>2013-02-05T09:24:00Z</cp:lastPrinted>
  <dcterms:created xsi:type="dcterms:W3CDTF">2013-02-05T13:36:00Z</dcterms:created>
  <dcterms:modified xsi:type="dcterms:W3CDTF">2013-02-07T14:16:00Z</dcterms:modified>
</cp:coreProperties>
</file>